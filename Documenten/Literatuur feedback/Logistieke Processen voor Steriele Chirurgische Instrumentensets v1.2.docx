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9FC7F" w14:textId="71B4C8E7" w:rsidR="006E6619" w:rsidRPr="002E44D9" w:rsidRDefault="00B35C95" w:rsidP="002E44D9">
      <w:pPr>
        <w:pStyle w:val="Titel"/>
        <w:rPr>
          <w:rFonts w:ascii="Calibri" w:hAnsi="Calibri" w:cs="Calibri"/>
          <w:sz w:val="28"/>
          <w:szCs w:val="28"/>
          <w:shd w:val="clear" w:color="auto" w:fill="FFFFFF"/>
        </w:rPr>
      </w:pPr>
      <w:r w:rsidRPr="002A6FD1">
        <w:rPr>
          <w:rFonts w:ascii="Calibri" w:hAnsi="Calibri" w:cs="Calibri"/>
          <w:sz w:val="28"/>
          <w:szCs w:val="28"/>
          <w:shd w:val="clear" w:color="auto" w:fill="FFFFFF"/>
        </w:rPr>
        <w:t>Optimalisatie van Logistieke Processen voor Steriele Chirurgische Instrumentensets</w:t>
      </w:r>
    </w:p>
    <w:p w14:paraId="47EDCA9E" w14:textId="77777777" w:rsidR="006E6619" w:rsidRDefault="006E6619" w:rsidP="006E6619">
      <w:pPr>
        <w:tabs>
          <w:tab w:val="left" w:pos="6511"/>
        </w:tabs>
      </w:pPr>
    </w:p>
    <w:p w14:paraId="31BC7135" w14:textId="77777777" w:rsidR="006E6619" w:rsidRDefault="006E6619" w:rsidP="006E6619">
      <w:pPr>
        <w:tabs>
          <w:tab w:val="left" w:pos="6511"/>
        </w:tabs>
      </w:pPr>
    </w:p>
    <w:p w14:paraId="177B17BB" w14:textId="70A2D8A5" w:rsidR="006E6619" w:rsidRDefault="0070615E" w:rsidP="002E44D9">
      <w:r>
        <w:rPr>
          <w:noProof/>
        </w:rPr>
        <mc:AlternateContent>
          <mc:Choice Requires="wps">
            <w:drawing>
              <wp:anchor distT="45720" distB="45720" distL="114300" distR="114300" simplePos="0" relativeHeight="251659264" behindDoc="0" locked="0" layoutInCell="1" allowOverlap="1" wp14:anchorId="325E1E4A" wp14:editId="2CF764D7">
                <wp:simplePos x="0" y="0"/>
                <wp:positionH relativeFrom="margin">
                  <wp:posOffset>-635</wp:posOffset>
                </wp:positionH>
                <wp:positionV relativeFrom="paragraph">
                  <wp:posOffset>6524625</wp:posOffset>
                </wp:positionV>
                <wp:extent cx="2360930" cy="1473200"/>
                <wp:effectExtent l="0" t="0" r="19685" b="1270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73200"/>
                        </a:xfrm>
                        <a:prstGeom prst="rect">
                          <a:avLst/>
                        </a:prstGeom>
                        <a:solidFill>
                          <a:srgbClr val="FFFFFF"/>
                        </a:solidFill>
                        <a:ln w="9525">
                          <a:solidFill>
                            <a:srgbClr val="000000"/>
                          </a:solidFill>
                          <a:miter lim="800000"/>
                          <a:headEnd/>
                          <a:tailEnd/>
                        </a:ln>
                      </wps:spPr>
                      <wps:txbx>
                        <w:txbxContent>
                          <w:p w14:paraId="3FB91808" w14:textId="05DB44B3" w:rsidR="0070615E" w:rsidRDefault="0070615E" w:rsidP="0070615E">
                            <w:pPr>
                              <w:pStyle w:val="Geenafstand"/>
                            </w:pPr>
                            <w:r>
                              <w:t>Toegepaste Wiskunde</w:t>
                            </w:r>
                          </w:p>
                          <w:p w14:paraId="0AB9AFB0" w14:textId="302C1355" w:rsidR="0070615E" w:rsidRDefault="0070615E" w:rsidP="0070615E">
                            <w:pPr>
                              <w:pStyle w:val="Geenafstand"/>
                            </w:pPr>
                            <w:r>
                              <w:t>Project Modeleren</w:t>
                            </w:r>
                          </w:p>
                          <w:p w14:paraId="7AB18FC7" w14:textId="6CD4EDF1" w:rsidR="0070615E" w:rsidRDefault="0070615E" w:rsidP="0070615E">
                            <w:pPr>
                              <w:pStyle w:val="Geenafstand"/>
                            </w:pPr>
                            <w:r>
                              <w:t>Groep 4</w:t>
                            </w:r>
                          </w:p>
                          <w:p w14:paraId="51FE5F01" w14:textId="14F0161D" w:rsidR="0070615E" w:rsidRDefault="0070615E" w:rsidP="0070615E">
                            <w:pPr>
                              <w:pStyle w:val="Geenafstand"/>
                            </w:pPr>
                            <w:r>
                              <w:t>-Amber Vangerven</w:t>
                            </w:r>
                          </w:p>
                          <w:p w14:paraId="1629674C" w14:textId="598D0357" w:rsidR="0070615E" w:rsidRDefault="0070615E" w:rsidP="0070615E">
                            <w:pPr>
                              <w:pStyle w:val="Geenafstand"/>
                            </w:pPr>
                            <w:r>
                              <w:t>-Jesse de Ruyter</w:t>
                            </w:r>
                          </w:p>
                          <w:p w14:paraId="4118C39C" w14:textId="77777777" w:rsidR="0070615E" w:rsidRDefault="0070615E" w:rsidP="0070615E">
                            <w:pPr>
                              <w:pStyle w:val="Geenafstand"/>
                            </w:pPr>
                          </w:p>
                          <w:p w14:paraId="49B5C960" w14:textId="765AD39B" w:rsidR="0070615E" w:rsidRDefault="0070615E" w:rsidP="0070615E">
                            <w:pPr>
                              <w:pStyle w:val="Geenafstand"/>
                            </w:pPr>
                            <w:r>
                              <w:t>Haagse Hogeschool</w:t>
                            </w:r>
                          </w:p>
                          <w:p w14:paraId="76B7CFF5" w14:textId="729E7FE8" w:rsidR="0070615E" w:rsidRDefault="0070615E" w:rsidP="0070615E">
                            <w:pPr>
                              <w:pStyle w:val="Geenafstand"/>
                            </w:pPr>
                            <w:r>
                              <w:t>20-09-2024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25E1E4A" id="_x0000_t202" coordsize="21600,21600" o:spt="202" path="m,l,21600r21600,l21600,xe">
                <v:stroke joinstyle="miter"/>
                <v:path gradientshapeok="t" o:connecttype="rect"/>
              </v:shapetype>
              <v:shape id="Tekstvak 2" o:spid="_x0000_s1026" type="#_x0000_t202" style="position:absolute;margin-left:-.05pt;margin-top:513.75pt;width:185.9pt;height:11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">
                <v:textbox>
                  <w:txbxContent>
                    <w:p w14:paraId="3FB91808" w14:textId="05DB44B3" w:rsidR="0070615E" w:rsidRDefault="0070615E" w:rsidP="0070615E">
                      <w:pPr>
                        <w:pStyle w:val="Geenafstand"/>
                      </w:pPr>
                      <w:r>
                        <w:t>Toegepaste Wiskunde</w:t>
                      </w:r>
                    </w:p>
                    <w:p w14:paraId="0AB9AFB0" w14:textId="302C1355" w:rsidR="0070615E" w:rsidRDefault="0070615E" w:rsidP="0070615E">
                      <w:pPr>
                        <w:pStyle w:val="Geenafstand"/>
                      </w:pPr>
                      <w:r>
                        <w:t>Project Modeleren</w:t>
                      </w:r>
                    </w:p>
                    <w:p w14:paraId="7AB18FC7" w14:textId="6CD4EDF1" w:rsidR="0070615E" w:rsidRDefault="0070615E" w:rsidP="0070615E">
                      <w:pPr>
                        <w:pStyle w:val="Geenafstand"/>
                      </w:pPr>
                      <w:r>
                        <w:t>Groep 4</w:t>
                      </w:r>
                    </w:p>
                    <w:p w14:paraId="51FE5F01" w14:textId="14F0161D" w:rsidR="0070615E" w:rsidRDefault="0070615E" w:rsidP="0070615E">
                      <w:pPr>
                        <w:pStyle w:val="Geenafstand"/>
                      </w:pPr>
                      <w:r>
                        <w:t>-Amber Vangerven</w:t>
                      </w:r>
                    </w:p>
                    <w:p w14:paraId="1629674C" w14:textId="598D0357" w:rsidR="0070615E" w:rsidRDefault="0070615E" w:rsidP="0070615E">
                      <w:pPr>
                        <w:pStyle w:val="Geenafstand"/>
                      </w:pPr>
                      <w:r>
                        <w:t>-Jesse de Ruyter</w:t>
                      </w:r>
                    </w:p>
                    <w:p w14:paraId="4118C39C" w14:textId="77777777" w:rsidR="0070615E" w:rsidRDefault="0070615E" w:rsidP="0070615E">
                      <w:pPr>
                        <w:pStyle w:val="Geenafstand"/>
                      </w:pPr>
                    </w:p>
                    <w:p w14:paraId="49B5C960" w14:textId="765AD39B" w:rsidR="0070615E" w:rsidRDefault="0070615E" w:rsidP="0070615E">
                      <w:pPr>
                        <w:pStyle w:val="Geenafstand"/>
                      </w:pPr>
                      <w:r>
                        <w:t>Haagse Hogeschool</w:t>
                      </w:r>
                    </w:p>
                    <w:p w14:paraId="76B7CFF5" w14:textId="729E7FE8" w:rsidR="0070615E" w:rsidRDefault="0070615E" w:rsidP="0070615E">
                      <w:pPr>
                        <w:pStyle w:val="Geenafstand"/>
                      </w:pPr>
                      <w:r>
                        <w:t>20-09-2024</w:t>
                      </w:r>
                    </w:p>
                  </w:txbxContent>
                </v:textbox>
                <w10:wrap type="square" anchorx="margin"/>
              </v:shape>
            </w:pict>
          </mc:Fallback>
        </mc:AlternateContent>
      </w:r>
      <w:r w:rsidR="002E44D9">
        <w:br w:type="page"/>
      </w:r>
    </w:p>
    <w:sdt>
      <w:sdtPr>
        <w:rPr>
          <w:rFonts w:asciiTheme="minorHAnsi" w:eastAsiaTheme="minorHAnsi" w:hAnsiTheme="minorHAnsi" w:cs="Calibri"/>
          <w:b w:val="0"/>
          <w:bCs w:val="0"/>
          <w:color w:val="auto"/>
          <w:kern w:val="2"/>
          <w:sz w:val="24"/>
          <w:szCs w:val="24"/>
          <w:lang w:eastAsia="en-US"/>
          <w14:ligatures w14:val="standardContextual"/>
        </w:rPr>
        <w:id w:val="-201711492"/>
        <w:docPartObj>
          <w:docPartGallery w:val="Table of Contents"/>
          <w:docPartUnique/>
        </w:docPartObj>
      </w:sdtPr>
      <w:sdtEndPr>
        <w:rPr>
          <w:rFonts w:ascii="Calibri" w:hAnsi="Calibri" w:cstheme="minorBidi"/>
          <w:noProof/>
          <w:sz w:val="22"/>
        </w:rPr>
      </w:sdtEndPr>
      <w:sdtContent>
        <w:p w14:paraId="38263996" w14:textId="2D56E78B" w:rsidR="006E6619" w:rsidRPr="006E6619" w:rsidRDefault="006E6619">
          <w:pPr>
            <w:pStyle w:val="Kopvaninhoudsopgave"/>
            <w:rPr>
              <w:rFonts w:cs="Calibri"/>
              <w:b w:val="0"/>
              <w:bCs w:val="0"/>
            </w:rPr>
          </w:pPr>
          <w:r w:rsidRPr="006E6619">
            <w:rPr>
              <w:rFonts w:cs="Calibri"/>
              <w:b w:val="0"/>
              <w:bCs w:val="0"/>
            </w:rPr>
            <w:t>Inhoudsopgave</w:t>
          </w:r>
        </w:p>
        <w:p w14:paraId="3A3D8CA2" w14:textId="1AE295C4" w:rsidR="009F2CB7" w:rsidRDefault="006E6619">
          <w:pPr>
            <w:pStyle w:val="Inhopg1"/>
            <w:tabs>
              <w:tab w:val="right" w:leader="dot" w:pos="9062"/>
            </w:tabs>
            <w:rPr>
              <w:rFonts w:asciiTheme="minorHAnsi" w:eastAsiaTheme="minorEastAsia" w:hAnsiTheme="minorHAnsi"/>
              <w:b w:val="0"/>
              <w:bCs w:val="0"/>
              <w:noProof/>
              <w:sz w:val="24"/>
              <w:szCs w:val="24"/>
              <w:lang w:eastAsia="nl-NL"/>
            </w:rPr>
          </w:pPr>
          <w:r w:rsidRPr="006E6619">
            <w:fldChar w:fldCharType="begin"/>
          </w:r>
          <w:r w:rsidRPr="006E6619">
            <w:instrText>TOC \o "1-3" \h \z \u</w:instrText>
          </w:r>
          <w:r w:rsidRPr="006E6619">
            <w:fldChar w:fldCharType="separate"/>
          </w:r>
          <w:hyperlink w:anchor="_Toc177638523" w:history="1">
            <w:r w:rsidR="009F2CB7" w:rsidRPr="00383C8B">
              <w:rPr>
                <w:rStyle w:val="Hyperlink"/>
                <w:noProof/>
              </w:rPr>
              <w:t>Samenvatting</w:t>
            </w:r>
            <w:r w:rsidR="009F2CB7">
              <w:rPr>
                <w:noProof/>
                <w:webHidden/>
              </w:rPr>
              <w:tab/>
            </w:r>
            <w:r w:rsidR="009F2CB7">
              <w:rPr>
                <w:noProof/>
                <w:webHidden/>
              </w:rPr>
              <w:fldChar w:fldCharType="begin"/>
            </w:r>
            <w:r w:rsidR="009F2CB7">
              <w:rPr>
                <w:noProof/>
                <w:webHidden/>
              </w:rPr>
              <w:instrText xml:space="preserve"> PAGEREF _Toc177638523 \h </w:instrText>
            </w:r>
            <w:r w:rsidR="009F2CB7">
              <w:rPr>
                <w:noProof/>
                <w:webHidden/>
              </w:rPr>
            </w:r>
            <w:r w:rsidR="009F2CB7">
              <w:rPr>
                <w:noProof/>
                <w:webHidden/>
              </w:rPr>
              <w:fldChar w:fldCharType="separate"/>
            </w:r>
            <w:r w:rsidR="002E44D9">
              <w:rPr>
                <w:noProof/>
                <w:webHidden/>
              </w:rPr>
              <w:t>3</w:t>
            </w:r>
            <w:r w:rsidR="009F2CB7">
              <w:rPr>
                <w:noProof/>
                <w:webHidden/>
              </w:rPr>
              <w:fldChar w:fldCharType="end"/>
            </w:r>
          </w:hyperlink>
        </w:p>
        <w:p w14:paraId="6648E888" w14:textId="4F7F1DEC" w:rsidR="009F2CB7" w:rsidRDefault="00000000">
          <w:pPr>
            <w:pStyle w:val="Inhopg1"/>
            <w:tabs>
              <w:tab w:val="left" w:pos="480"/>
              <w:tab w:val="right" w:leader="dot" w:pos="9062"/>
            </w:tabs>
            <w:rPr>
              <w:rFonts w:asciiTheme="minorHAnsi" w:eastAsiaTheme="minorEastAsia" w:hAnsiTheme="minorHAnsi"/>
              <w:b w:val="0"/>
              <w:bCs w:val="0"/>
              <w:noProof/>
              <w:sz w:val="24"/>
              <w:szCs w:val="24"/>
              <w:lang w:eastAsia="nl-NL"/>
            </w:rPr>
          </w:pPr>
          <w:hyperlink w:anchor="_Toc177638524" w:history="1">
            <w:r w:rsidR="009F2CB7" w:rsidRPr="00383C8B">
              <w:rPr>
                <w:rStyle w:val="Hyperlink"/>
                <w:noProof/>
              </w:rPr>
              <w:t>1.</w:t>
            </w:r>
            <w:r w:rsidR="009F2CB7">
              <w:rPr>
                <w:rFonts w:asciiTheme="minorHAnsi" w:eastAsiaTheme="minorEastAsia" w:hAnsiTheme="minorHAnsi"/>
                <w:b w:val="0"/>
                <w:bCs w:val="0"/>
                <w:noProof/>
                <w:sz w:val="24"/>
                <w:szCs w:val="24"/>
                <w:lang w:eastAsia="nl-NL"/>
              </w:rPr>
              <w:tab/>
            </w:r>
            <w:r w:rsidR="009F2CB7" w:rsidRPr="00383C8B">
              <w:rPr>
                <w:rStyle w:val="Hyperlink"/>
                <w:noProof/>
              </w:rPr>
              <w:t>Inleiding</w:t>
            </w:r>
            <w:r w:rsidR="009F2CB7">
              <w:rPr>
                <w:noProof/>
                <w:webHidden/>
              </w:rPr>
              <w:tab/>
            </w:r>
            <w:r w:rsidR="009F2CB7">
              <w:rPr>
                <w:noProof/>
                <w:webHidden/>
              </w:rPr>
              <w:fldChar w:fldCharType="begin"/>
            </w:r>
            <w:r w:rsidR="009F2CB7">
              <w:rPr>
                <w:noProof/>
                <w:webHidden/>
              </w:rPr>
              <w:instrText xml:space="preserve"> PAGEREF _Toc177638524 \h </w:instrText>
            </w:r>
            <w:r w:rsidR="009F2CB7">
              <w:rPr>
                <w:noProof/>
                <w:webHidden/>
              </w:rPr>
            </w:r>
            <w:r w:rsidR="009F2CB7">
              <w:rPr>
                <w:noProof/>
                <w:webHidden/>
              </w:rPr>
              <w:fldChar w:fldCharType="separate"/>
            </w:r>
            <w:r w:rsidR="002E44D9">
              <w:rPr>
                <w:noProof/>
                <w:webHidden/>
              </w:rPr>
              <w:t>3</w:t>
            </w:r>
            <w:r w:rsidR="009F2CB7">
              <w:rPr>
                <w:noProof/>
                <w:webHidden/>
              </w:rPr>
              <w:fldChar w:fldCharType="end"/>
            </w:r>
          </w:hyperlink>
        </w:p>
        <w:p w14:paraId="160DA6C4" w14:textId="11D8B072" w:rsidR="009F2CB7" w:rsidRDefault="00000000">
          <w:pPr>
            <w:pStyle w:val="Inhopg2"/>
            <w:tabs>
              <w:tab w:val="left" w:pos="960"/>
              <w:tab w:val="right" w:leader="dot" w:pos="9062"/>
            </w:tabs>
            <w:rPr>
              <w:rFonts w:asciiTheme="minorHAnsi" w:eastAsiaTheme="minorEastAsia" w:hAnsiTheme="minorHAnsi"/>
              <w:i w:val="0"/>
              <w:iCs w:val="0"/>
              <w:noProof/>
              <w:sz w:val="24"/>
              <w:szCs w:val="24"/>
              <w:lang w:eastAsia="nl-NL"/>
            </w:rPr>
          </w:pPr>
          <w:hyperlink w:anchor="_Toc177638525" w:history="1">
            <w:r w:rsidR="009F2CB7" w:rsidRPr="00383C8B">
              <w:rPr>
                <w:rStyle w:val="Hyperlink"/>
                <w:noProof/>
              </w:rPr>
              <w:t>1.1</w:t>
            </w:r>
            <w:r w:rsidR="009F2CB7">
              <w:rPr>
                <w:rFonts w:asciiTheme="minorHAnsi" w:eastAsiaTheme="minorEastAsia" w:hAnsiTheme="minorHAnsi"/>
                <w:i w:val="0"/>
                <w:iCs w:val="0"/>
                <w:noProof/>
                <w:sz w:val="24"/>
                <w:szCs w:val="24"/>
                <w:lang w:eastAsia="nl-NL"/>
              </w:rPr>
              <w:tab/>
            </w:r>
            <w:r w:rsidR="009F2CB7" w:rsidRPr="00383C8B">
              <w:rPr>
                <w:rStyle w:val="Hyperlink"/>
                <w:noProof/>
              </w:rPr>
              <w:t>Achtergrond</w:t>
            </w:r>
            <w:r w:rsidR="009F2CB7">
              <w:rPr>
                <w:noProof/>
                <w:webHidden/>
              </w:rPr>
              <w:tab/>
            </w:r>
            <w:r w:rsidR="009F2CB7">
              <w:rPr>
                <w:noProof/>
                <w:webHidden/>
              </w:rPr>
              <w:fldChar w:fldCharType="begin"/>
            </w:r>
            <w:r w:rsidR="009F2CB7">
              <w:rPr>
                <w:noProof/>
                <w:webHidden/>
              </w:rPr>
              <w:instrText xml:space="preserve"> PAGEREF _Toc177638525 \h </w:instrText>
            </w:r>
            <w:r w:rsidR="009F2CB7">
              <w:rPr>
                <w:noProof/>
                <w:webHidden/>
              </w:rPr>
            </w:r>
            <w:r w:rsidR="009F2CB7">
              <w:rPr>
                <w:noProof/>
                <w:webHidden/>
              </w:rPr>
              <w:fldChar w:fldCharType="separate"/>
            </w:r>
            <w:r w:rsidR="002E44D9">
              <w:rPr>
                <w:noProof/>
                <w:webHidden/>
              </w:rPr>
              <w:t>4</w:t>
            </w:r>
            <w:r w:rsidR="009F2CB7">
              <w:rPr>
                <w:noProof/>
                <w:webHidden/>
              </w:rPr>
              <w:fldChar w:fldCharType="end"/>
            </w:r>
          </w:hyperlink>
        </w:p>
        <w:p w14:paraId="24C35C43" w14:textId="50A1298C" w:rsidR="009F2CB7" w:rsidRDefault="00000000">
          <w:pPr>
            <w:pStyle w:val="Inhopg2"/>
            <w:tabs>
              <w:tab w:val="left" w:pos="960"/>
              <w:tab w:val="right" w:leader="dot" w:pos="9062"/>
            </w:tabs>
            <w:rPr>
              <w:rFonts w:asciiTheme="minorHAnsi" w:eastAsiaTheme="minorEastAsia" w:hAnsiTheme="minorHAnsi"/>
              <w:i w:val="0"/>
              <w:iCs w:val="0"/>
              <w:noProof/>
              <w:sz w:val="24"/>
              <w:szCs w:val="24"/>
              <w:lang w:eastAsia="nl-NL"/>
            </w:rPr>
          </w:pPr>
          <w:hyperlink w:anchor="_Toc177638526" w:history="1">
            <w:r w:rsidR="009F2CB7" w:rsidRPr="00383C8B">
              <w:rPr>
                <w:rStyle w:val="Hyperlink"/>
                <w:noProof/>
              </w:rPr>
              <w:t>1.2</w:t>
            </w:r>
            <w:r w:rsidR="009F2CB7">
              <w:rPr>
                <w:rFonts w:asciiTheme="minorHAnsi" w:eastAsiaTheme="minorEastAsia" w:hAnsiTheme="minorHAnsi"/>
                <w:i w:val="0"/>
                <w:iCs w:val="0"/>
                <w:noProof/>
                <w:sz w:val="24"/>
                <w:szCs w:val="24"/>
                <w:lang w:eastAsia="nl-NL"/>
              </w:rPr>
              <w:tab/>
            </w:r>
            <w:r w:rsidR="009F2CB7" w:rsidRPr="00383C8B">
              <w:rPr>
                <w:rStyle w:val="Hyperlink"/>
                <w:noProof/>
              </w:rPr>
              <w:t>Doelstelling</w:t>
            </w:r>
            <w:r w:rsidR="009F2CB7">
              <w:rPr>
                <w:noProof/>
                <w:webHidden/>
              </w:rPr>
              <w:tab/>
            </w:r>
            <w:r w:rsidR="009F2CB7">
              <w:rPr>
                <w:noProof/>
                <w:webHidden/>
              </w:rPr>
              <w:fldChar w:fldCharType="begin"/>
            </w:r>
            <w:r w:rsidR="009F2CB7">
              <w:rPr>
                <w:noProof/>
                <w:webHidden/>
              </w:rPr>
              <w:instrText xml:space="preserve"> PAGEREF _Toc177638526 \h </w:instrText>
            </w:r>
            <w:r w:rsidR="009F2CB7">
              <w:rPr>
                <w:noProof/>
                <w:webHidden/>
              </w:rPr>
            </w:r>
            <w:r w:rsidR="009F2CB7">
              <w:rPr>
                <w:noProof/>
                <w:webHidden/>
              </w:rPr>
              <w:fldChar w:fldCharType="separate"/>
            </w:r>
            <w:r w:rsidR="002E44D9">
              <w:rPr>
                <w:noProof/>
                <w:webHidden/>
              </w:rPr>
              <w:t>4</w:t>
            </w:r>
            <w:r w:rsidR="009F2CB7">
              <w:rPr>
                <w:noProof/>
                <w:webHidden/>
              </w:rPr>
              <w:fldChar w:fldCharType="end"/>
            </w:r>
          </w:hyperlink>
        </w:p>
        <w:p w14:paraId="75B72C83" w14:textId="2CEDE246" w:rsidR="009F2CB7" w:rsidRDefault="00000000">
          <w:pPr>
            <w:pStyle w:val="Inhopg3"/>
            <w:tabs>
              <w:tab w:val="left" w:pos="1200"/>
              <w:tab w:val="right" w:leader="dot" w:pos="9062"/>
            </w:tabs>
            <w:rPr>
              <w:rFonts w:asciiTheme="minorHAnsi" w:eastAsiaTheme="minorEastAsia" w:hAnsiTheme="minorHAnsi"/>
              <w:noProof/>
              <w:sz w:val="24"/>
              <w:szCs w:val="24"/>
              <w:lang w:eastAsia="nl-NL"/>
            </w:rPr>
          </w:pPr>
          <w:hyperlink w:anchor="_Toc177638527" w:history="1">
            <w:r w:rsidR="009F2CB7" w:rsidRPr="00383C8B">
              <w:rPr>
                <w:rStyle w:val="Hyperlink"/>
                <w:noProof/>
              </w:rPr>
              <w:t>1.2.1</w:t>
            </w:r>
            <w:r w:rsidR="009F2CB7">
              <w:rPr>
                <w:rFonts w:asciiTheme="minorHAnsi" w:eastAsiaTheme="minorEastAsia" w:hAnsiTheme="minorHAnsi"/>
                <w:noProof/>
                <w:sz w:val="24"/>
                <w:szCs w:val="24"/>
                <w:lang w:eastAsia="nl-NL"/>
              </w:rPr>
              <w:tab/>
            </w:r>
            <w:r w:rsidR="009F2CB7" w:rsidRPr="00383C8B">
              <w:rPr>
                <w:rStyle w:val="Hyperlink"/>
                <w:noProof/>
              </w:rPr>
              <w:t>Eisen</w:t>
            </w:r>
            <w:r w:rsidR="009F2CB7">
              <w:rPr>
                <w:noProof/>
                <w:webHidden/>
              </w:rPr>
              <w:tab/>
            </w:r>
            <w:r w:rsidR="009F2CB7">
              <w:rPr>
                <w:noProof/>
                <w:webHidden/>
              </w:rPr>
              <w:fldChar w:fldCharType="begin"/>
            </w:r>
            <w:r w:rsidR="009F2CB7">
              <w:rPr>
                <w:noProof/>
                <w:webHidden/>
              </w:rPr>
              <w:instrText xml:space="preserve"> PAGEREF _Toc177638527 \h </w:instrText>
            </w:r>
            <w:r w:rsidR="009F2CB7">
              <w:rPr>
                <w:noProof/>
                <w:webHidden/>
              </w:rPr>
            </w:r>
            <w:r w:rsidR="009F2CB7">
              <w:rPr>
                <w:noProof/>
                <w:webHidden/>
              </w:rPr>
              <w:fldChar w:fldCharType="separate"/>
            </w:r>
            <w:r w:rsidR="002E44D9">
              <w:rPr>
                <w:noProof/>
                <w:webHidden/>
              </w:rPr>
              <w:t>4</w:t>
            </w:r>
            <w:r w:rsidR="009F2CB7">
              <w:rPr>
                <w:noProof/>
                <w:webHidden/>
              </w:rPr>
              <w:fldChar w:fldCharType="end"/>
            </w:r>
          </w:hyperlink>
        </w:p>
        <w:p w14:paraId="0F3383F2" w14:textId="563F91C8" w:rsidR="009F2CB7" w:rsidRDefault="00000000">
          <w:pPr>
            <w:pStyle w:val="Inhopg3"/>
            <w:tabs>
              <w:tab w:val="left" w:pos="1200"/>
              <w:tab w:val="right" w:leader="dot" w:pos="9062"/>
            </w:tabs>
            <w:rPr>
              <w:rFonts w:asciiTheme="minorHAnsi" w:eastAsiaTheme="minorEastAsia" w:hAnsiTheme="minorHAnsi"/>
              <w:noProof/>
              <w:sz w:val="24"/>
              <w:szCs w:val="24"/>
              <w:lang w:eastAsia="nl-NL"/>
            </w:rPr>
          </w:pPr>
          <w:hyperlink w:anchor="_Toc177638528" w:history="1">
            <w:r w:rsidR="009F2CB7" w:rsidRPr="00383C8B">
              <w:rPr>
                <w:rStyle w:val="Hyperlink"/>
                <w:noProof/>
              </w:rPr>
              <w:t>1.3</w:t>
            </w:r>
            <w:r w:rsidR="009F2CB7">
              <w:rPr>
                <w:rFonts w:asciiTheme="minorHAnsi" w:eastAsiaTheme="minorEastAsia" w:hAnsiTheme="minorHAnsi"/>
                <w:noProof/>
                <w:sz w:val="24"/>
                <w:szCs w:val="24"/>
                <w:lang w:eastAsia="nl-NL"/>
              </w:rPr>
              <w:tab/>
            </w:r>
            <w:r w:rsidR="009F2CB7" w:rsidRPr="00383C8B">
              <w:rPr>
                <w:rStyle w:val="Hyperlink"/>
                <w:noProof/>
              </w:rPr>
              <w:t>Onderzoeksstructuur</w:t>
            </w:r>
            <w:r w:rsidR="009F2CB7">
              <w:rPr>
                <w:noProof/>
                <w:webHidden/>
              </w:rPr>
              <w:tab/>
            </w:r>
            <w:r w:rsidR="009F2CB7">
              <w:rPr>
                <w:noProof/>
                <w:webHidden/>
              </w:rPr>
              <w:fldChar w:fldCharType="begin"/>
            </w:r>
            <w:r w:rsidR="009F2CB7">
              <w:rPr>
                <w:noProof/>
                <w:webHidden/>
              </w:rPr>
              <w:instrText xml:space="preserve"> PAGEREF _Toc177638528 \h </w:instrText>
            </w:r>
            <w:r w:rsidR="009F2CB7">
              <w:rPr>
                <w:noProof/>
                <w:webHidden/>
              </w:rPr>
            </w:r>
            <w:r w:rsidR="009F2CB7">
              <w:rPr>
                <w:noProof/>
                <w:webHidden/>
              </w:rPr>
              <w:fldChar w:fldCharType="separate"/>
            </w:r>
            <w:r w:rsidR="002E44D9">
              <w:rPr>
                <w:noProof/>
                <w:webHidden/>
              </w:rPr>
              <w:t>5</w:t>
            </w:r>
            <w:r w:rsidR="009F2CB7">
              <w:rPr>
                <w:noProof/>
                <w:webHidden/>
              </w:rPr>
              <w:fldChar w:fldCharType="end"/>
            </w:r>
          </w:hyperlink>
        </w:p>
        <w:p w14:paraId="4659932F" w14:textId="4BE9F792" w:rsidR="009F2CB7" w:rsidRDefault="00000000">
          <w:pPr>
            <w:pStyle w:val="Inhopg1"/>
            <w:tabs>
              <w:tab w:val="left" w:pos="480"/>
              <w:tab w:val="right" w:leader="dot" w:pos="9062"/>
            </w:tabs>
            <w:rPr>
              <w:rFonts w:asciiTheme="minorHAnsi" w:eastAsiaTheme="minorEastAsia" w:hAnsiTheme="minorHAnsi"/>
              <w:b w:val="0"/>
              <w:bCs w:val="0"/>
              <w:noProof/>
              <w:sz w:val="24"/>
              <w:szCs w:val="24"/>
              <w:lang w:eastAsia="nl-NL"/>
            </w:rPr>
          </w:pPr>
          <w:hyperlink w:anchor="_Toc177638529" w:history="1">
            <w:r w:rsidR="009F2CB7" w:rsidRPr="00383C8B">
              <w:rPr>
                <w:rStyle w:val="Hyperlink"/>
                <w:noProof/>
              </w:rPr>
              <w:t>2.</w:t>
            </w:r>
            <w:r w:rsidR="009F2CB7">
              <w:rPr>
                <w:rFonts w:asciiTheme="minorHAnsi" w:eastAsiaTheme="minorEastAsia" w:hAnsiTheme="minorHAnsi"/>
                <w:b w:val="0"/>
                <w:bCs w:val="0"/>
                <w:noProof/>
                <w:sz w:val="24"/>
                <w:szCs w:val="24"/>
                <w:lang w:eastAsia="nl-NL"/>
              </w:rPr>
              <w:tab/>
            </w:r>
            <w:r w:rsidR="009F2CB7" w:rsidRPr="00383C8B">
              <w:rPr>
                <w:rStyle w:val="Hyperlink"/>
                <w:noProof/>
              </w:rPr>
              <w:t>Data verkenning</w:t>
            </w:r>
            <w:r w:rsidR="009F2CB7">
              <w:rPr>
                <w:noProof/>
                <w:webHidden/>
              </w:rPr>
              <w:tab/>
            </w:r>
            <w:r w:rsidR="009F2CB7">
              <w:rPr>
                <w:noProof/>
                <w:webHidden/>
              </w:rPr>
              <w:fldChar w:fldCharType="begin"/>
            </w:r>
            <w:r w:rsidR="009F2CB7">
              <w:rPr>
                <w:noProof/>
                <w:webHidden/>
              </w:rPr>
              <w:instrText xml:space="preserve"> PAGEREF _Toc177638529 \h </w:instrText>
            </w:r>
            <w:r w:rsidR="009F2CB7">
              <w:rPr>
                <w:noProof/>
                <w:webHidden/>
              </w:rPr>
            </w:r>
            <w:r w:rsidR="009F2CB7">
              <w:rPr>
                <w:noProof/>
                <w:webHidden/>
              </w:rPr>
              <w:fldChar w:fldCharType="separate"/>
            </w:r>
            <w:r w:rsidR="002E44D9">
              <w:rPr>
                <w:noProof/>
                <w:webHidden/>
              </w:rPr>
              <w:t>6</w:t>
            </w:r>
            <w:r w:rsidR="009F2CB7">
              <w:rPr>
                <w:noProof/>
                <w:webHidden/>
              </w:rPr>
              <w:fldChar w:fldCharType="end"/>
            </w:r>
          </w:hyperlink>
        </w:p>
        <w:p w14:paraId="75705BB8" w14:textId="0D30715E" w:rsidR="009F2CB7" w:rsidRDefault="00000000">
          <w:pPr>
            <w:pStyle w:val="Inhopg1"/>
            <w:tabs>
              <w:tab w:val="left" w:pos="480"/>
              <w:tab w:val="right" w:leader="dot" w:pos="9062"/>
            </w:tabs>
            <w:rPr>
              <w:rFonts w:asciiTheme="minorHAnsi" w:eastAsiaTheme="minorEastAsia" w:hAnsiTheme="minorHAnsi"/>
              <w:b w:val="0"/>
              <w:bCs w:val="0"/>
              <w:noProof/>
              <w:sz w:val="24"/>
              <w:szCs w:val="24"/>
              <w:lang w:eastAsia="nl-NL"/>
            </w:rPr>
          </w:pPr>
          <w:hyperlink w:anchor="_Toc177638530" w:history="1">
            <w:r w:rsidR="009F2CB7" w:rsidRPr="00383C8B">
              <w:rPr>
                <w:rStyle w:val="Hyperlink"/>
                <w:noProof/>
              </w:rPr>
              <w:t>3.</w:t>
            </w:r>
            <w:r w:rsidR="009F2CB7">
              <w:rPr>
                <w:rFonts w:asciiTheme="minorHAnsi" w:eastAsiaTheme="minorEastAsia" w:hAnsiTheme="minorHAnsi"/>
                <w:b w:val="0"/>
                <w:bCs w:val="0"/>
                <w:noProof/>
                <w:sz w:val="24"/>
                <w:szCs w:val="24"/>
                <w:lang w:eastAsia="nl-NL"/>
              </w:rPr>
              <w:tab/>
            </w:r>
            <w:r w:rsidR="009F2CB7" w:rsidRPr="00383C8B">
              <w:rPr>
                <w:rStyle w:val="Hyperlink"/>
                <w:noProof/>
              </w:rPr>
              <w:t>Literatuuronderzoek</w:t>
            </w:r>
            <w:r w:rsidR="009F2CB7">
              <w:rPr>
                <w:noProof/>
                <w:webHidden/>
              </w:rPr>
              <w:tab/>
            </w:r>
            <w:r w:rsidR="009F2CB7">
              <w:rPr>
                <w:noProof/>
                <w:webHidden/>
              </w:rPr>
              <w:fldChar w:fldCharType="begin"/>
            </w:r>
            <w:r w:rsidR="009F2CB7">
              <w:rPr>
                <w:noProof/>
                <w:webHidden/>
              </w:rPr>
              <w:instrText xml:space="preserve"> PAGEREF _Toc177638530 \h </w:instrText>
            </w:r>
            <w:r w:rsidR="009F2CB7">
              <w:rPr>
                <w:noProof/>
                <w:webHidden/>
              </w:rPr>
            </w:r>
            <w:r w:rsidR="009F2CB7">
              <w:rPr>
                <w:noProof/>
                <w:webHidden/>
              </w:rPr>
              <w:fldChar w:fldCharType="separate"/>
            </w:r>
            <w:r w:rsidR="002E44D9">
              <w:rPr>
                <w:noProof/>
                <w:webHidden/>
              </w:rPr>
              <w:t>7</w:t>
            </w:r>
            <w:r w:rsidR="009F2CB7">
              <w:rPr>
                <w:noProof/>
                <w:webHidden/>
              </w:rPr>
              <w:fldChar w:fldCharType="end"/>
            </w:r>
          </w:hyperlink>
        </w:p>
        <w:p w14:paraId="727BA664" w14:textId="0CF3E7DD" w:rsidR="009F2CB7" w:rsidRDefault="00000000">
          <w:pPr>
            <w:pStyle w:val="Inhopg2"/>
            <w:tabs>
              <w:tab w:val="left" w:pos="960"/>
              <w:tab w:val="right" w:leader="dot" w:pos="9062"/>
            </w:tabs>
            <w:rPr>
              <w:rFonts w:asciiTheme="minorHAnsi" w:eastAsiaTheme="minorEastAsia" w:hAnsiTheme="minorHAnsi"/>
              <w:i w:val="0"/>
              <w:iCs w:val="0"/>
              <w:noProof/>
              <w:sz w:val="24"/>
              <w:szCs w:val="24"/>
              <w:lang w:eastAsia="nl-NL"/>
            </w:rPr>
          </w:pPr>
          <w:hyperlink w:anchor="_Toc177638531" w:history="1">
            <w:r w:rsidR="009F2CB7" w:rsidRPr="00383C8B">
              <w:rPr>
                <w:rStyle w:val="Hyperlink"/>
                <w:noProof/>
              </w:rPr>
              <w:t>3.1</w:t>
            </w:r>
            <w:r w:rsidR="009F2CB7">
              <w:rPr>
                <w:rFonts w:asciiTheme="minorHAnsi" w:eastAsiaTheme="minorEastAsia" w:hAnsiTheme="minorHAnsi"/>
                <w:i w:val="0"/>
                <w:iCs w:val="0"/>
                <w:noProof/>
                <w:sz w:val="24"/>
                <w:szCs w:val="24"/>
                <w:lang w:eastAsia="nl-NL"/>
              </w:rPr>
              <w:tab/>
            </w:r>
            <w:r w:rsidR="009F2CB7" w:rsidRPr="00383C8B">
              <w:rPr>
                <w:rStyle w:val="Hyperlink"/>
                <w:noProof/>
              </w:rPr>
              <w:t>Wiskundige generatiemethoden voor route optimalisatie</w:t>
            </w:r>
            <w:r w:rsidR="009F2CB7">
              <w:rPr>
                <w:noProof/>
                <w:webHidden/>
              </w:rPr>
              <w:tab/>
            </w:r>
            <w:r w:rsidR="009F2CB7">
              <w:rPr>
                <w:noProof/>
                <w:webHidden/>
              </w:rPr>
              <w:fldChar w:fldCharType="begin"/>
            </w:r>
            <w:r w:rsidR="009F2CB7">
              <w:rPr>
                <w:noProof/>
                <w:webHidden/>
              </w:rPr>
              <w:instrText xml:space="preserve"> PAGEREF _Toc177638531 \h </w:instrText>
            </w:r>
            <w:r w:rsidR="009F2CB7">
              <w:rPr>
                <w:noProof/>
                <w:webHidden/>
              </w:rPr>
            </w:r>
            <w:r w:rsidR="009F2CB7">
              <w:rPr>
                <w:noProof/>
                <w:webHidden/>
              </w:rPr>
              <w:fldChar w:fldCharType="separate"/>
            </w:r>
            <w:r w:rsidR="002E44D9">
              <w:rPr>
                <w:noProof/>
                <w:webHidden/>
              </w:rPr>
              <w:t>7</w:t>
            </w:r>
            <w:r w:rsidR="009F2CB7">
              <w:rPr>
                <w:noProof/>
                <w:webHidden/>
              </w:rPr>
              <w:fldChar w:fldCharType="end"/>
            </w:r>
          </w:hyperlink>
        </w:p>
        <w:p w14:paraId="0CAB309C" w14:textId="31B1F261" w:rsidR="009F2CB7" w:rsidRDefault="00000000">
          <w:pPr>
            <w:pStyle w:val="Inhopg1"/>
            <w:tabs>
              <w:tab w:val="right" w:leader="dot" w:pos="9062"/>
            </w:tabs>
            <w:rPr>
              <w:rFonts w:asciiTheme="minorHAnsi" w:eastAsiaTheme="minorEastAsia" w:hAnsiTheme="minorHAnsi"/>
              <w:b w:val="0"/>
              <w:bCs w:val="0"/>
              <w:noProof/>
              <w:sz w:val="24"/>
              <w:szCs w:val="24"/>
              <w:lang w:eastAsia="nl-NL"/>
            </w:rPr>
          </w:pPr>
          <w:hyperlink w:anchor="_Toc177638532" w:history="1">
            <w:r w:rsidR="009F2CB7" w:rsidRPr="00383C8B">
              <w:rPr>
                <w:rStyle w:val="Hyperlink"/>
                <w:noProof/>
              </w:rPr>
              <w:t>Literatuurlijst</w:t>
            </w:r>
            <w:r w:rsidR="009F2CB7">
              <w:rPr>
                <w:noProof/>
                <w:webHidden/>
              </w:rPr>
              <w:tab/>
            </w:r>
            <w:r w:rsidR="009F2CB7">
              <w:rPr>
                <w:noProof/>
                <w:webHidden/>
              </w:rPr>
              <w:fldChar w:fldCharType="begin"/>
            </w:r>
            <w:r w:rsidR="009F2CB7">
              <w:rPr>
                <w:noProof/>
                <w:webHidden/>
              </w:rPr>
              <w:instrText xml:space="preserve"> PAGEREF _Toc177638532 \h </w:instrText>
            </w:r>
            <w:r w:rsidR="009F2CB7">
              <w:rPr>
                <w:noProof/>
                <w:webHidden/>
              </w:rPr>
            </w:r>
            <w:r w:rsidR="009F2CB7">
              <w:rPr>
                <w:noProof/>
                <w:webHidden/>
              </w:rPr>
              <w:fldChar w:fldCharType="separate"/>
            </w:r>
            <w:r w:rsidR="002E44D9">
              <w:rPr>
                <w:noProof/>
                <w:webHidden/>
              </w:rPr>
              <w:t>11</w:t>
            </w:r>
            <w:r w:rsidR="009F2CB7">
              <w:rPr>
                <w:noProof/>
                <w:webHidden/>
              </w:rPr>
              <w:fldChar w:fldCharType="end"/>
            </w:r>
          </w:hyperlink>
        </w:p>
        <w:p w14:paraId="1AD08164" w14:textId="77777777" w:rsidR="002E44D9" w:rsidRDefault="006E6619">
          <w:pPr>
            <w:rPr>
              <w:noProof/>
            </w:rPr>
          </w:pPr>
          <w:r w:rsidRPr="006E6619">
            <w:rPr>
              <w:noProof/>
            </w:rPr>
            <w:fldChar w:fldCharType="end"/>
          </w:r>
        </w:p>
      </w:sdtContent>
    </w:sdt>
    <w:bookmarkStart w:id="0" w:name="_Toc177638523" w:displacedByCustomXml="prev"/>
    <w:p w14:paraId="7F98586F" w14:textId="2AFBD96A" w:rsidR="002E44D9" w:rsidRPr="002E44D9" w:rsidRDefault="002E44D9">
      <w:r>
        <w:br w:type="page"/>
      </w:r>
    </w:p>
    <w:p w14:paraId="0C49EA86" w14:textId="1FD66974" w:rsidR="006E6619" w:rsidRDefault="006E6619" w:rsidP="006E6619">
      <w:pPr>
        <w:pStyle w:val="Kop1"/>
      </w:pPr>
      <w:r w:rsidRPr="006E6619">
        <w:lastRenderedPageBreak/>
        <w:t>Samenvatting</w:t>
      </w:r>
      <w:bookmarkEnd w:id="0"/>
    </w:p>
    <w:p w14:paraId="7577FC33" w14:textId="0E249BB8" w:rsidR="002E44D9" w:rsidRPr="002E44D9" w:rsidRDefault="00B62F08">
      <w:pPr>
        <w:rPr>
          <w:color w:val="FF0000"/>
        </w:rPr>
      </w:pPr>
      <w:r>
        <w:rPr>
          <w:color w:val="FF0000"/>
        </w:rPr>
        <w:t>Hier komt de samenvatting te staan zodra het verslag af i</w:t>
      </w:r>
      <w:bookmarkStart w:id="1" w:name="_Toc177638524"/>
      <w:r w:rsidR="002E44D9">
        <w:rPr>
          <w:color w:val="FF0000"/>
        </w:rPr>
        <w:t>s</w:t>
      </w:r>
      <w:r w:rsidR="002E44D9">
        <w:br w:type="page"/>
      </w:r>
    </w:p>
    <w:p w14:paraId="29C1B3E8" w14:textId="3D0B4C39" w:rsidR="00EB335E" w:rsidRDefault="006E6619" w:rsidP="00EB335E">
      <w:pPr>
        <w:pStyle w:val="Kop1"/>
        <w:numPr>
          <w:ilvl w:val="0"/>
          <w:numId w:val="1"/>
        </w:numPr>
      </w:pPr>
      <w:r>
        <w:lastRenderedPageBreak/>
        <w:t>Inleiding</w:t>
      </w:r>
      <w:bookmarkEnd w:id="1"/>
    </w:p>
    <w:p w14:paraId="7FFE4844" w14:textId="77777777" w:rsidR="00914798" w:rsidRPr="00914798" w:rsidRDefault="00914798" w:rsidP="00914798"/>
    <w:p w14:paraId="34A685FE" w14:textId="17BF3B5F" w:rsidR="006E6619" w:rsidRDefault="006E6619" w:rsidP="006E6619">
      <w:pPr>
        <w:pStyle w:val="Kop2"/>
        <w:numPr>
          <w:ilvl w:val="1"/>
          <w:numId w:val="1"/>
        </w:numPr>
      </w:pPr>
      <w:bookmarkStart w:id="2" w:name="_Toc177638525"/>
      <w:r>
        <w:t>Achtergrond</w:t>
      </w:r>
      <w:bookmarkEnd w:id="2"/>
    </w:p>
    <w:p w14:paraId="42ADDFEA" w14:textId="3281F170" w:rsidR="003F7B88" w:rsidRDefault="00EB335E" w:rsidP="00914798">
      <w:pPr>
        <w:jc w:val="both"/>
        <w:rPr>
          <w:rFonts w:cs="Calibri"/>
          <w:szCs w:val="22"/>
        </w:rPr>
      </w:pPr>
      <w:r w:rsidRPr="00914798">
        <w:rPr>
          <w:rFonts w:cs="Calibri"/>
          <w:szCs w:val="22"/>
        </w:rPr>
        <w:t xml:space="preserve">GreenCycl is een bedrijf wat </w:t>
      </w:r>
      <w:r w:rsidR="00973471" w:rsidRPr="00914798">
        <w:rPr>
          <w:rFonts w:cs="Calibri"/>
          <w:szCs w:val="22"/>
        </w:rPr>
        <w:t>zich focust op duurzaamheid binnen de zorg sector</w:t>
      </w:r>
      <w:ins w:id="3" w:author="J vdT" w:date="2024-09-25T16:04:00Z" w16du:dateUtc="2024-09-25T14:04:00Z">
        <w:r w:rsidR="00654A94">
          <w:rPr>
            <w:rFonts w:cs="Calibri"/>
            <w:szCs w:val="22"/>
          </w:rPr>
          <w:t>,</w:t>
        </w:r>
      </w:ins>
      <w:del w:id="4" w:author="J vdT" w:date="2024-09-25T16:04:00Z" w16du:dateUtc="2024-09-25T14:04:00Z">
        <w:r w:rsidR="00973471" w:rsidRPr="00914798" w:rsidDel="00654A94">
          <w:rPr>
            <w:rFonts w:cs="Calibri"/>
            <w:szCs w:val="22"/>
          </w:rPr>
          <w:delText xml:space="preserve"> en</w:delText>
        </w:r>
      </w:del>
      <w:r w:rsidR="00973471" w:rsidRPr="00914798">
        <w:rPr>
          <w:rFonts w:cs="Calibri"/>
          <w:szCs w:val="22"/>
        </w:rPr>
        <w:t xml:space="preserve"> met name op </w:t>
      </w:r>
      <w:ins w:id="5" w:author="J vdT" w:date="2024-09-25T16:04:00Z" w16du:dateUtc="2024-09-25T14:04:00Z">
        <w:r w:rsidR="00654A94">
          <w:rPr>
            <w:rFonts w:cs="Calibri"/>
            <w:szCs w:val="22"/>
          </w:rPr>
          <w:t xml:space="preserve">het </w:t>
        </w:r>
      </w:ins>
      <w:r w:rsidR="00973471" w:rsidRPr="00914798">
        <w:rPr>
          <w:rFonts w:cs="Calibri"/>
          <w:szCs w:val="22"/>
        </w:rPr>
        <w:t>recyclen en hergebruik van medische instrumenten en materialen. Ze streven naar een klimaat neutrale zorgsector in lijn met de Europese Green Deal. Met hun sterilisatie service</w:t>
      </w:r>
      <w:del w:id="6" w:author="J vdT" w:date="2024-09-25T16:06:00Z" w16du:dateUtc="2024-09-25T14:06:00Z">
        <w:r w:rsidR="00973471" w:rsidRPr="00914798" w:rsidDel="00654A94">
          <w:rPr>
            <w:rFonts w:cs="Calibri"/>
            <w:szCs w:val="22"/>
          </w:rPr>
          <w:delText>,</w:delText>
        </w:r>
      </w:del>
      <w:r w:rsidR="00973471" w:rsidRPr="00914798">
        <w:rPr>
          <w:rFonts w:cs="Calibri"/>
          <w:szCs w:val="22"/>
        </w:rPr>
        <w:t xml:space="preserve"> transformeren ze zogeheten disposables</w:t>
      </w:r>
      <w:ins w:id="7" w:author="J vdT" w:date="2024-09-25T16:06:00Z" w16du:dateUtc="2024-09-25T14:06:00Z">
        <w:r w:rsidR="00654A94">
          <w:rPr>
            <w:rFonts w:cs="Calibri"/>
            <w:szCs w:val="22"/>
          </w:rPr>
          <w:t>,</w:t>
        </w:r>
      </w:ins>
      <w:r w:rsidR="00973471" w:rsidRPr="00914798">
        <w:rPr>
          <w:rFonts w:cs="Calibri"/>
          <w:szCs w:val="22"/>
        </w:rPr>
        <w:t xml:space="preserve"> ofwel gebruik-</w:t>
      </w:r>
      <w:commentRangeStart w:id="8"/>
      <w:r w:rsidR="00973471" w:rsidRPr="00914798">
        <w:rPr>
          <w:rFonts w:cs="Calibri"/>
          <w:szCs w:val="22"/>
        </w:rPr>
        <w:t>weggooi wegwerp</w:t>
      </w:r>
      <w:commentRangeEnd w:id="8"/>
      <w:r w:rsidR="00654A94">
        <w:rPr>
          <w:rStyle w:val="Verwijzingopmerking"/>
        </w:rPr>
        <w:commentReference w:id="8"/>
      </w:r>
      <w:r w:rsidR="00973471" w:rsidRPr="00914798">
        <w:rPr>
          <w:rFonts w:cs="Calibri"/>
          <w:szCs w:val="22"/>
        </w:rPr>
        <w:t xml:space="preserve"> medische instrumenten, naar een duurzamer alternatief.</w:t>
      </w:r>
      <w:r w:rsidR="003F7B88">
        <w:rPr>
          <w:rFonts w:cs="Calibri"/>
          <w:szCs w:val="22"/>
        </w:rPr>
        <w:t xml:space="preserve"> In de huidige situatie heeft GreenCycl één vestiging in de Meern. </w:t>
      </w:r>
    </w:p>
    <w:p w14:paraId="463007F3" w14:textId="2373F80A" w:rsidR="006E6619" w:rsidRDefault="003F7B88" w:rsidP="00914798">
      <w:pPr>
        <w:jc w:val="both"/>
        <w:rPr>
          <w:rFonts w:cs="Calibri"/>
          <w:szCs w:val="22"/>
        </w:rPr>
      </w:pPr>
      <w:r>
        <w:rPr>
          <w:rFonts w:cs="Calibri"/>
          <w:szCs w:val="22"/>
        </w:rPr>
        <w:t xml:space="preserve">Deze vestiging haalt de medische instrumenten op, reinigt ze en zorgt er vervolgens weer voor dat de juiste instrumenten op tijd bij de aangesloten ziekenhuizen geleverd worden. </w:t>
      </w:r>
      <w:r w:rsidR="00914798" w:rsidRPr="00914798">
        <w:rPr>
          <w:rFonts w:cs="Calibri"/>
          <w:szCs w:val="22"/>
        </w:rPr>
        <w:t xml:space="preserve">Door de groeiende vraag naar de service die GreenCycl aanbiedt gaan zij in 2025 </w:t>
      </w:r>
      <w:r>
        <w:rPr>
          <w:rFonts w:cs="Calibri"/>
          <w:szCs w:val="22"/>
        </w:rPr>
        <w:t xml:space="preserve">twee </w:t>
      </w:r>
      <w:r w:rsidR="00914798" w:rsidRPr="00914798">
        <w:rPr>
          <w:rFonts w:cs="Calibri"/>
          <w:szCs w:val="22"/>
        </w:rPr>
        <w:t xml:space="preserve">nieuwe vestigingen openen, in Capelle a/d IJssel en </w:t>
      </w:r>
      <w:r w:rsidRPr="00914798">
        <w:rPr>
          <w:rFonts w:cs="Calibri"/>
          <w:szCs w:val="22"/>
        </w:rPr>
        <w:t>Maastricht</w:t>
      </w:r>
      <w:r>
        <w:rPr>
          <w:rFonts w:cs="Calibri"/>
          <w:szCs w:val="22"/>
        </w:rPr>
        <w:t xml:space="preserve">, en in 2026 een vestiging in Delft, </w:t>
      </w:r>
      <w:r w:rsidR="00914798" w:rsidRPr="00914798">
        <w:rPr>
          <w:rFonts w:cs="Calibri"/>
          <w:szCs w:val="22"/>
        </w:rPr>
        <w:t xml:space="preserve">waardoor </w:t>
      </w:r>
      <w:r>
        <w:rPr>
          <w:rFonts w:cs="Calibri"/>
          <w:szCs w:val="22"/>
        </w:rPr>
        <w:t>GreenCycl</w:t>
      </w:r>
      <w:r w:rsidR="00914798" w:rsidRPr="00914798">
        <w:rPr>
          <w:rFonts w:cs="Calibri"/>
          <w:szCs w:val="22"/>
        </w:rPr>
        <w:t xml:space="preserve"> op een grotere schaal hun services aan kunnen bieden. Deze nieuwe vestigingen brengen verschillende logistieke problemen met zich mee</w:t>
      </w:r>
      <w:r>
        <w:rPr>
          <w:rFonts w:cs="Calibri"/>
          <w:szCs w:val="22"/>
        </w:rPr>
        <w:t xml:space="preserve">. En </w:t>
      </w:r>
      <w:r w:rsidR="00914798" w:rsidRPr="00914798">
        <w:rPr>
          <w:rFonts w:cs="Calibri"/>
          <w:szCs w:val="22"/>
        </w:rPr>
        <w:t>hiervoor heeft GreenCycl studenten van de opleiding Toegepaste Wiskunde ingeschakeld.</w:t>
      </w:r>
      <w:r>
        <w:rPr>
          <w:rFonts w:cs="Calibri"/>
          <w:szCs w:val="22"/>
        </w:rPr>
        <w:t xml:space="preserve"> </w:t>
      </w:r>
    </w:p>
    <w:p w14:paraId="09C2C263" w14:textId="77777777" w:rsidR="003F7B88" w:rsidRDefault="003F7B88" w:rsidP="006E6619"/>
    <w:p w14:paraId="62C38698" w14:textId="77703682" w:rsidR="006E6619" w:rsidRDefault="006E6619" w:rsidP="006E6619">
      <w:pPr>
        <w:pStyle w:val="Kop2"/>
        <w:numPr>
          <w:ilvl w:val="1"/>
          <w:numId w:val="1"/>
        </w:numPr>
      </w:pPr>
      <w:bookmarkStart w:id="9" w:name="_Toc177638526"/>
      <w:r>
        <w:t>Doelstelling</w:t>
      </w:r>
      <w:bookmarkEnd w:id="9"/>
    </w:p>
    <w:p w14:paraId="76CECD0B" w14:textId="4D4D9E6D" w:rsidR="00B62F08" w:rsidRDefault="00914798" w:rsidP="0013279C">
      <w:pPr>
        <w:jc w:val="both"/>
      </w:pPr>
      <w:r>
        <w:t>Het doel van dit project is een logistiek model dat de transport en opslagprocessen tussen de</w:t>
      </w:r>
      <w:r w:rsidR="003F7B88">
        <w:t xml:space="preserve"> vier locaties en </w:t>
      </w:r>
      <w:r w:rsidR="0013279C">
        <w:t xml:space="preserve">hun bijbehorende ziekenhuis locaties optimaliseert. Het model moet </w:t>
      </w:r>
      <w:r w:rsidR="00B62F08">
        <w:t xml:space="preserve">een aantal dingen bevatten, waaronder </w:t>
      </w:r>
      <w:r w:rsidR="0013279C">
        <w:t>een capaciteitsplanning</w:t>
      </w:r>
      <w:r w:rsidR="00B62F08">
        <w:t xml:space="preserve"> en een route optimalisatie</w:t>
      </w:r>
      <w:r w:rsidR="0013279C">
        <w:t xml:space="preserve">. </w:t>
      </w:r>
      <w:r w:rsidR="00B62F08">
        <w:t xml:space="preserve">Verder moet het model </w:t>
      </w:r>
      <w:proofErr w:type="gramStart"/>
      <w:r w:rsidR="00B62F08">
        <w:t>de transport</w:t>
      </w:r>
      <w:proofErr w:type="gramEnd"/>
      <w:ins w:id="10" w:author="J vdT" w:date="2024-09-25T16:06:00Z" w16du:dateUtc="2024-09-25T14:06:00Z">
        <w:r w:rsidR="00654A94">
          <w:t>-</w:t>
        </w:r>
      </w:ins>
      <w:del w:id="11" w:author="J vdT" w:date="2024-09-25T16:05:00Z" w16du:dateUtc="2024-09-25T14:05:00Z">
        <w:r w:rsidR="00B62F08" w:rsidDel="00654A94">
          <w:delText xml:space="preserve"> </w:delText>
        </w:r>
      </w:del>
      <w:del w:id="12" w:author="J vdT" w:date="2024-09-25T16:06:00Z" w16du:dateUtc="2024-09-25T14:06:00Z">
        <w:r w:rsidR="00B62F08" w:rsidDel="00654A94">
          <w:delText>-</w:delText>
        </w:r>
      </w:del>
      <w:ins w:id="13" w:author="J vdT" w:date="2024-09-25T16:05:00Z" w16du:dateUtc="2024-09-25T14:05:00Z">
        <w:r w:rsidR="00654A94">
          <w:t xml:space="preserve"> </w:t>
        </w:r>
      </w:ins>
      <w:r w:rsidR="00B62F08">
        <w:t xml:space="preserve">en </w:t>
      </w:r>
      <w:del w:id="14" w:author="J vdT" w:date="2024-09-25T16:10:00Z" w16du:dateUtc="2024-09-25T14:10:00Z">
        <w:r w:rsidR="00B62F08" w:rsidDel="00D51719">
          <w:delText xml:space="preserve">de </w:delText>
        </w:r>
      </w:del>
      <w:r w:rsidR="00B62F08">
        <w:t xml:space="preserve">operationele kosten minimaliseren en moet het model flexibel zijn </w:t>
      </w:r>
      <w:commentRangeStart w:id="15"/>
      <w:r w:rsidR="00B62F08">
        <w:t>om toekomstige tijdframes afgeleverd worden</w:t>
      </w:r>
      <w:commentRangeEnd w:id="15"/>
      <w:r w:rsidR="00C83782">
        <w:rPr>
          <w:rStyle w:val="Verwijzingopmerking"/>
        </w:rPr>
        <w:commentReference w:id="15"/>
      </w:r>
      <w:r w:rsidR="00B62F08">
        <w:t>.</w:t>
      </w:r>
    </w:p>
    <w:p w14:paraId="279DFA3F" w14:textId="77777777" w:rsidR="00B35C95" w:rsidRDefault="00B35C95" w:rsidP="0013279C">
      <w:pPr>
        <w:jc w:val="both"/>
      </w:pPr>
    </w:p>
    <w:p w14:paraId="7FA8AD7A" w14:textId="4D121FDB" w:rsidR="00B35C95" w:rsidRDefault="00B35C95" w:rsidP="00B35C95">
      <w:pPr>
        <w:pStyle w:val="Kop3"/>
        <w:numPr>
          <w:ilvl w:val="2"/>
          <w:numId w:val="1"/>
        </w:numPr>
      </w:pPr>
      <w:bookmarkStart w:id="16" w:name="_Toc177638527"/>
      <w:r>
        <w:t>Eisen</w:t>
      </w:r>
      <w:bookmarkEnd w:id="16"/>
    </w:p>
    <w:p w14:paraId="5E886463" w14:textId="648BF3AC" w:rsidR="00B35C95" w:rsidRDefault="007B51DA" w:rsidP="00B35C95">
      <w:r>
        <w:t>De eisen vanuit GreenCycl aan het model zijn als volgt:</w:t>
      </w:r>
    </w:p>
    <w:p w14:paraId="5F1846BE" w14:textId="2DB05732" w:rsidR="007B51DA" w:rsidRDefault="007B51DA" w:rsidP="007B51DA">
      <w:pPr>
        <w:pStyle w:val="Lijstalinea"/>
        <w:numPr>
          <w:ilvl w:val="0"/>
          <w:numId w:val="3"/>
        </w:numPr>
      </w:pPr>
      <w:r>
        <w:t>Het programma moet een capaciteitsplanning bevatten.</w:t>
      </w:r>
    </w:p>
    <w:p w14:paraId="4C4324C5" w14:textId="28387F44" w:rsidR="007B51DA" w:rsidRDefault="007B51DA" w:rsidP="007B51DA">
      <w:pPr>
        <w:pStyle w:val="Lijstalinea"/>
        <w:numPr>
          <w:ilvl w:val="0"/>
          <w:numId w:val="3"/>
        </w:numPr>
      </w:pPr>
      <w:r>
        <w:t>Het programma moet een buffercapaciteit bevatten voor eventuele onverwachte pieken in de vraag naar instrumentensets.</w:t>
      </w:r>
    </w:p>
    <w:p w14:paraId="44A727FC" w14:textId="610DF7B9" w:rsidR="007B51DA" w:rsidRDefault="007B51DA" w:rsidP="007B51DA">
      <w:pPr>
        <w:pStyle w:val="Lijstalinea"/>
        <w:numPr>
          <w:ilvl w:val="0"/>
          <w:numId w:val="3"/>
        </w:numPr>
      </w:pPr>
      <w:r>
        <w:t>Het programma moet een route optimalisatie uitvoeren.</w:t>
      </w:r>
    </w:p>
    <w:p w14:paraId="0FDBB221" w14:textId="3C44DB62" w:rsidR="007B51DA" w:rsidRDefault="007B51DA" w:rsidP="007B51DA">
      <w:pPr>
        <w:pStyle w:val="Lijstalinea"/>
        <w:numPr>
          <w:ilvl w:val="0"/>
          <w:numId w:val="3"/>
        </w:numPr>
      </w:pPr>
      <w:r>
        <w:t xml:space="preserve">Het programma moet rekening houden met transporttijden, verkeersdrukte </w:t>
      </w:r>
      <w:del w:id="17" w:author="J vdT" w:date="2024-09-25T16:09:00Z" w16du:dateUtc="2024-09-25T14:09:00Z">
        <w:r w:rsidDel="00AE0545">
          <w:delText>n</w:delText>
        </w:r>
      </w:del>
      <w:r>
        <w:t>e</w:t>
      </w:r>
      <w:ins w:id="18" w:author="J vdT" w:date="2024-09-25T16:09:00Z" w16du:dateUtc="2024-09-25T14:09:00Z">
        <w:r w:rsidR="00AE0545">
          <w:t>n</w:t>
        </w:r>
      </w:ins>
      <w:r>
        <w:t xml:space="preserve"> andere mogelijke vertragingen.</w:t>
      </w:r>
    </w:p>
    <w:p w14:paraId="6C08818C" w14:textId="5B1C4BEA" w:rsidR="00020713" w:rsidRDefault="007B51DA" w:rsidP="006E6619">
      <w:pPr>
        <w:pStyle w:val="Lijstalinea"/>
        <w:numPr>
          <w:ilvl w:val="0"/>
          <w:numId w:val="3"/>
        </w:numPr>
      </w:pPr>
      <w:r>
        <w:t xml:space="preserve">Het programma moet </w:t>
      </w:r>
      <w:proofErr w:type="gramStart"/>
      <w:r>
        <w:t>de transport</w:t>
      </w:r>
      <w:proofErr w:type="gramEnd"/>
      <w:ins w:id="19" w:author="J vdT" w:date="2024-09-25T16:10:00Z" w16du:dateUtc="2024-09-25T14:10:00Z">
        <w:r w:rsidR="00AE0545">
          <w:t>-</w:t>
        </w:r>
      </w:ins>
      <w:r>
        <w:t xml:space="preserve"> </w:t>
      </w:r>
      <w:del w:id="20" w:author="J vdT" w:date="2024-09-25T16:10:00Z" w16du:dateUtc="2024-09-25T14:10:00Z">
        <w:r w:rsidDel="00AE0545">
          <w:delText>-</w:delText>
        </w:r>
      </w:del>
      <w:r>
        <w:t>en</w:t>
      </w:r>
      <w:del w:id="21" w:author="J vdT" w:date="2024-09-25T16:10:00Z" w16du:dateUtc="2024-09-25T14:10:00Z">
        <w:r w:rsidDel="00AE0545">
          <w:delText xml:space="preserve"> de</w:delText>
        </w:r>
      </w:del>
      <w:r>
        <w:t xml:space="preserve"> operationele kosten minimaliseren</w:t>
      </w:r>
    </w:p>
    <w:p w14:paraId="7F503B66" w14:textId="77777777" w:rsidR="002E44D9" w:rsidRDefault="002E44D9">
      <w:pPr>
        <w:rPr>
          <w:rFonts w:eastAsiaTheme="majorEastAsia" w:cstheme="majorBidi"/>
          <w:color w:val="0F4761" w:themeColor="accent1" w:themeShade="BF"/>
          <w:sz w:val="28"/>
          <w:szCs w:val="28"/>
        </w:rPr>
      </w:pPr>
      <w:bookmarkStart w:id="22" w:name="_Toc177638528"/>
      <w:r>
        <w:br w:type="page"/>
      </w:r>
    </w:p>
    <w:p w14:paraId="008CC6C9" w14:textId="52E39176" w:rsidR="00020713" w:rsidRDefault="00020713" w:rsidP="00020713">
      <w:pPr>
        <w:pStyle w:val="Kop3"/>
        <w:numPr>
          <w:ilvl w:val="1"/>
          <w:numId w:val="1"/>
        </w:numPr>
      </w:pPr>
      <w:proofErr w:type="spellStart"/>
      <w:r>
        <w:lastRenderedPageBreak/>
        <w:t>Onderzoeksstructuur</w:t>
      </w:r>
      <w:bookmarkEnd w:id="22"/>
      <w:proofErr w:type="spellEnd"/>
    </w:p>
    <w:p w14:paraId="4DD7F7B4" w14:textId="3247609D" w:rsidR="00020713" w:rsidRDefault="00020713" w:rsidP="00427B7D">
      <w:pPr>
        <w:jc w:val="both"/>
      </w:pPr>
      <w:r>
        <w:t>Om een programma te creëren wat voldoet aan alle eisen van GreenCycl is dit project opgestart. Dit project is samengevat in een onderzoeksrapport, een programma en een programma handleiding. Het onderzoek focust zich op</w:t>
      </w:r>
      <w:r w:rsidR="00427B7D">
        <w:t xml:space="preserve"> het maken van een model voor </w:t>
      </w:r>
      <w:r>
        <w:t>route</w:t>
      </w:r>
      <w:ins w:id="23" w:author="J vdT" w:date="2024-09-26T15:13:00Z" w16du:dateUtc="2024-09-26T13:13:00Z">
        <w:r w:rsidR="00C373EA">
          <w:t>-</w:t>
        </w:r>
      </w:ins>
      <w:r>
        <w:t xml:space="preserve"> </w:t>
      </w:r>
      <w:del w:id="24" w:author="J vdT" w:date="2024-09-26T15:13:00Z" w16du:dateUtc="2024-09-26T13:13:00Z">
        <w:r w:rsidDel="00C373EA">
          <w:delText>-</w:delText>
        </w:r>
      </w:del>
      <w:r>
        <w:t>en opslag optimalisatie en kosten minimalisatie</w:t>
      </w:r>
      <w:r w:rsidR="00427B7D">
        <w:t xml:space="preserve">. Dit betekent dat er in dit onderzoek alleen wordt onderzocht op methoden die tot nu toe aan bod zijn gekomen binnen de opleiding. </w:t>
      </w:r>
      <w:commentRangeStart w:id="25"/>
      <w:proofErr w:type="gramStart"/>
      <w:r>
        <w:t>wordt</w:t>
      </w:r>
      <w:proofErr w:type="gramEnd"/>
      <w:r>
        <w:t xml:space="preserve"> volgens de volgende hoofdvraag geleid</w:t>
      </w:r>
      <w:commentRangeEnd w:id="25"/>
      <w:r w:rsidR="00831ECE">
        <w:rPr>
          <w:rStyle w:val="Verwijzingopmerking"/>
        </w:rPr>
        <w:commentReference w:id="25"/>
      </w:r>
      <w:r>
        <w:t>: “</w:t>
      </w:r>
      <w:r>
        <w:rPr>
          <w:i/>
          <w:iCs/>
        </w:rPr>
        <w:t xml:space="preserve">Met welke wiskundige methode(n) kan er een model opgesteld worden zodat, </w:t>
      </w:r>
      <w:commentRangeStart w:id="26"/>
      <w:r>
        <w:rPr>
          <w:i/>
          <w:iCs/>
        </w:rPr>
        <w:t xml:space="preserve">de routes en de capaciteit </w:t>
      </w:r>
      <w:commentRangeEnd w:id="26"/>
      <w:r w:rsidR="00831ECE">
        <w:rPr>
          <w:rStyle w:val="Verwijzingopmerking"/>
        </w:rPr>
        <w:commentReference w:id="26"/>
      </w:r>
      <w:r>
        <w:rPr>
          <w:i/>
          <w:iCs/>
        </w:rPr>
        <w:t>g</w:t>
      </w:r>
      <w:commentRangeStart w:id="27"/>
      <w:r>
        <w:rPr>
          <w:i/>
          <w:iCs/>
        </w:rPr>
        <w:t>eoptimaliseerd</w:t>
      </w:r>
      <w:commentRangeEnd w:id="27"/>
      <w:r w:rsidR="00831ECE">
        <w:rPr>
          <w:rStyle w:val="Verwijzingopmerking"/>
        </w:rPr>
        <w:commentReference w:id="27"/>
      </w:r>
      <w:r>
        <w:rPr>
          <w:i/>
          <w:iCs/>
        </w:rPr>
        <w:t>, en de kosten geminimaliseerd worden?</w:t>
      </w:r>
      <w:r>
        <w:t>”</w:t>
      </w:r>
    </w:p>
    <w:p w14:paraId="2CCD567B" w14:textId="1FC6C916" w:rsidR="00020713" w:rsidRDefault="00020713" w:rsidP="00020713">
      <w:r>
        <w:t xml:space="preserve">De hoofdvraag kan opgedeeld worden in </w:t>
      </w:r>
      <w:r w:rsidR="009F2CB7">
        <w:t>d</w:t>
      </w:r>
      <w:r>
        <w:t>e volgende deelvragen:</w:t>
      </w:r>
    </w:p>
    <w:p w14:paraId="729651B1" w14:textId="23548FE3" w:rsidR="009F2CB7" w:rsidRDefault="009F2CB7" w:rsidP="009F2CB7">
      <w:pPr>
        <w:pStyle w:val="Lijstalinea"/>
        <w:numPr>
          <w:ilvl w:val="0"/>
          <w:numId w:val="4"/>
        </w:numPr>
      </w:pPr>
      <w:r>
        <w:t xml:space="preserve">Welke wiskundige methoden zijn geschikt voor het optimaliseren van </w:t>
      </w:r>
      <w:commentRangeStart w:id="28"/>
      <w:r>
        <w:t>routes</w:t>
      </w:r>
      <w:commentRangeEnd w:id="28"/>
      <w:r w:rsidR="00831ECE">
        <w:rPr>
          <w:rStyle w:val="Verwijzingopmerking"/>
        </w:rPr>
        <w:commentReference w:id="28"/>
      </w:r>
      <w:r>
        <w:t>?</w:t>
      </w:r>
    </w:p>
    <w:p w14:paraId="62457CCE" w14:textId="4B49307E" w:rsidR="009F2CB7" w:rsidRDefault="009F2CB7" w:rsidP="009F2CB7">
      <w:pPr>
        <w:pStyle w:val="Lijstalinea"/>
        <w:numPr>
          <w:ilvl w:val="0"/>
          <w:numId w:val="4"/>
        </w:numPr>
      </w:pPr>
      <w:r>
        <w:t>Welke wiskundige methoden zijn geschikt voor het optimaliseren van capaciteit?</w:t>
      </w:r>
    </w:p>
    <w:p w14:paraId="0A9CD988" w14:textId="68391A73" w:rsidR="002E44D9" w:rsidRPr="002E44D9" w:rsidRDefault="009F2CB7" w:rsidP="002E44D9">
      <w:pPr>
        <w:pStyle w:val="Lijstalinea"/>
        <w:numPr>
          <w:ilvl w:val="0"/>
          <w:numId w:val="4"/>
        </w:numPr>
      </w:pPr>
      <w:r>
        <w:t xml:space="preserve">Op welke manieren kunnen wiskundige methoden voor het optimaliseren van routes en capaciteit gecombineerd worden zodat de kosten zo </w:t>
      </w:r>
      <w:del w:id="29" w:author="J vdT" w:date="2024-09-25T18:33:00Z" w16du:dateUtc="2024-09-25T16:33:00Z">
        <w:r w:rsidDel="00831ECE">
          <w:delText xml:space="preserve">min </w:delText>
        </w:r>
      </w:del>
      <w:ins w:id="30" w:author="J vdT" w:date="2024-09-25T18:33:00Z" w16du:dateUtc="2024-09-25T16:33:00Z">
        <w:r w:rsidR="00831ECE">
          <w:t xml:space="preserve">laag </w:t>
        </w:r>
      </w:ins>
      <w:r>
        <w:t>mogelijk blijven?</w:t>
      </w:r>
      <w:bookmarkStart w:id="31" w:name="_Toc177638529"/>
      <w:r w:rsidR="002E44D9">
        <w:br w:type="page"/>
      </w:r>
    </w:p>
    <w:p w14:paraId="056818F5" w14:textId="3DC6B1B9" w:rsidR="006E6619" w:rsidRDefault="006E6619" w:rsidP="009F2CB7">
      <w:pPr>
        <w:pStyle w:val="Kop1"/>
        <w:numPr>
          <w:ilvl w:val="0"/>
          <w:numId w:val="1"/>
        </w:numPr>
      </w:pPr>
      <w:r>
        <w:lastRenderedPageBreak/>
        <w:t>Data verkenning</w:t>
      </w:r>
      <w:bookmarkEnd w:id="31"/>
    </w:p>
    <w:p w14:paraId="00DEA590" w14:textId="5030BD35" w:rsidR="002E44D9" w:rsidRPr="002E44D9" w:rsidRDefault="00EC622C">
      <w:r>
        <w:t xml:space="preserve">Vanuit </w:t>
      </w:r>
      <w:proofErr w:type="spellStart"/>
      <w:r>
        <w:t>Greencycl</w:t>
      </w:r>
      <w:proofErr w:type="spellEnd"/>
      <w:r>
        <w:t xml:space="preserve"> is een dataset beschikbaar gesteld waarin informatie over de inhoud van de sets met medische instrumenten</w:t>
      </w:r>
      <w:ins w:id="32" w:author="J vdT" w:date="2024-09-26T10:33:00Z" w16du:dateUtc="2024-09-26T08:33:00Z">
        <w:r w:rsidR="006D259C">
          <w:t xml:space="preserve"> staat</w:t>
        </w:r>
      </w:ins>
      <w:r>
        <w:t>. Deze dataset bestaat uit alle instrumenten die vanaf de hubs in De Meern, Capelle aan den IJsel en Maastricht aan een ziekenhuis word</w:t>
      </w:r>
      <w:ins w:id="33" w:author="J vdT" w:date="2024-09-26T10:36:00Z" w16du:dateUtc="2024-09-26T08:36:00Z">
        <w:r w:rsidR="006D259C">
          <w:t>en</w:t>
        </w:r>
      </w:ins>
      <w:del w:id="34" w:author="J vdT" w:date="2024-09-26T10:36:00Z" w16du:dateUtc="2024-09-26T08:36:00Z">
        <w:r w:rsidDel="006D259C">
          <w:delText>t</w:delText>
        </w:r>
      </w:del>
      <w:r>
        <w:t xml:space="preserve"> afgeleverd.</w:t>
      </w:r>
      <w:r w:rsidR="00A322A6">
        <w:t xml:space="preserve"> Per instrument is vervolgens af te lezen van welke hub het wordt verstuurd en welk ziekenhuis het ontvangt. Ook staat er een korte beschrijving van het instrument, de referentie voor het artikel, hoe vaak het </w:t>
      </w:r>
      <w:ins w:id="35" w:author="J vdT" w:date="2024-09-26T10:46:00Z" w16du:dateUtc="2024-09-26T08:46:00Z">
        <w:r w:rsidR="002B3620">
          <w:t xml:space="preserve">in </w:t>
        </w:r>
      </w:ins>
      <w:r w:rsidR="00A322A6">
        <w:t xml:space="preserve">een set zit en in sommige gevallen de fabrikant. Ook staat per artikel beschreven </w:t>
      </w:r>
      <w:del w:id="36" w:author="J vdT" w:date="2024-09-26T10:53:00Z" w16du:dateUtc="2024-09-26T08:53:00Z">
        <w:r w:rsidR="00A322A6" w:rsidDel="002B3620">
          <w:delText xml:space="preserve">in </w:delText>
        </w:r>
      </w:del>
      <w:r w:rsidR="00A322A6">
        <w:t xml:space="preserve">bij welke set deze </w:t>
      </w:r>
      <w:del w:id="37" w:author="J vdT" w:date="2024-09-26T10:54:00Z" w16du:dateUtc="2024-09-26T08:54:00Z">
        <w:r w:rsidR="00A322A6" w:rsidDel="004515F1">
          <w:delText>be</w:delText>
        </w:r>
      </w:del>
      <w:r w:rsidR="00A322A6">
        <w:t>hoort, waarbij de set wordt beschreven door</w:t>
      </w:r>
      <w:ins w:id="38" w:author="J vdT" w:date="2024-09-26T10:54:00Z" w16du:dateUtc="2024-09-26T08:54:00Z">
        <w:r w:rsidR="004515F1">
          <w:t xml:space="preserve"> </w:t>
        </w:r>
      </w:ins>
      <w:r w:rsidR="00A322A6">
        <w:t xml:space="preserve">middel van een naam en de barcode van de set. </w:t>
      </w:r>
      <w:commentRangeStart w:id="39"/>
      <w:r w:rsidR="00A322A6">
        <w:t xml:space="preserve">Ook staat de afmeting van de bijbehorende instrumenten set en of </w:t>
      </w:r>
      <w:commentRangeStart w:id="40"/>
      <w:r w:rsidR="00A322A6">
        <w:t>deze actief is</w:t>
      </w:r>
      <w:commentRangeEnd w:id="39"/>
      <w:r w:rsidR="004515F1">
        <w:rPr>
          <w:rStyle w:val="Verwijzingopmerking"/>
        </w:rPr>
        <w:commentReference w:id="39"/>
      </w:r>
      <w:commentRangeEnd w:id="40"/>
      <w:r w:rsidR="004515F1">
        <w:rPr>
          <w:rStyle w:val="Verwijzingopmerking"/>
        </w:rPr>
        <w:commentReference w:id="40"/>
      </w:r>
      <w:r w:rsidR="00A322A6">
        <w:t>. Deze dataset bevat 226.255 elementen</w:t>
      </w:r>
      <w:ins w:id="41" w:author="J vdT" w:date="2024-09-26T11:06:00Z" w16du:dateUtc="2024-09-26T09:06:00Z">
        <w:r w:rsidR="00F42583">
          <w:t xml:space="preserve">. </w:t>
        </w:r>
      </w:ins>
      <w:del w:id="42" w:author="J vdT" w:date="2024-09-26T11:06:00Z" w16du:dateUtc="2024-09-26T09:06:00Z">
        <w:r w:rsidR="00A322A6" w:rsidDel="00F42583">
          <w:delText>, d</w:delText>
        </w:r>
      </w:del>
      <w:ins w:id="43" w:author="J vdT" w:date="2024-09-26T11:06:00Z" w16du:dateUtc="2024-09-26T09:06:00Z">
        <w:r w:rsidR="00F42583">
          <w:t>D</w:t>
        </w:r>
      </w:ins>
      <w:r w:rsidR="00A322A6">
        <w:t xml:space="preserve">it hoge aantal komt doordat elk instrument met een unieke combinatie van hub, afleverlocatie en set, is opgenomen in deze dataset. In werkelijkheid zijn er iets meer dan 10.000 unieke </w:t>
      </w:r>
      <w:r w:rsidR="0066336E">
        <w:t>instrumenten, 58 afleverlocaties, 8.558 verschillende sets en 3 hubs.</w:t>
      </w:r>
      <w:bookmarkStart w:id="44" w:name="_Toc177638530"/>
      <w:r w:rsidR="002E44D9">
        <w:br w:type="page"/>
      </w:r>
    </w:p>
    <w:p w14:paraId="6E10E17A" w14:textId="4D4F939C" w:rsidR="00914798" w:rsidRDefault="006E6619" w:rsidP="009F2CB7">
      <w:pPr>
        <w:pStyle w:val="Kop1"/>
        <w:numPr>
          <w:ilvl w:val="0"/>
          <w:numId w:val="1"/>
        </w:numPr>
      </w:pPr>
      <w:r>
        <w:lastRenderedPageBreak/>
        <w:t>Literatuuronderzoek</w:t>
      </w:r>
      <w:bookmarkEnd w:id="44"/>
    </w:p>
    <w:p w14:paraId="572F3C5B" w14:textId="3095A04A" w:rsidR="006E27E9" w:rsidRDefault="00427B7D" w:rsidP="002E44D9">
      <w:pPr>
        <w:jc w:val="both"/>
      </w:pPr>
      <w:commentRangeStart w:id="45"/>
      <w:r>
        <w:t>Het literatuur</w:t>
      </w:r>
      <w:r w:rsidR="006E27E9">
        <w:t xml:space="preserve">onderzoek is voornamelijk gefocust op methoden die al aanbod zijn gekomen tijdens de opleiding </w:t>
      </w:r>
      <w:commentRangeEnd w:id="45"/>
      <w:r w:rsidR="002E75FD">
        <w:rPr>
          <w:rStyle w:val="Verwijzingopmerking"/>
        </w:rPr>
        <w:commentReference w:id="45"/>
      </w:r>
      <w:r w:rsidR="006E27E9">
        <w:t xml:space="preserve">en </w:t>
      </w:r>
      <w:del w:id="46" w:author="J vdT" w:date="2024-09-26T11:15:00Z" w16du:dateUtc="2024-09-26T09:15:00Z">
        <w:r w:rsidR="006E27E9" w:rsidDel="002E75FD">
          <w:delText xml:space="preserve">nu </w:delText>
        </w:r>
      </w:del>
      <w:r w:rsidR="006E27E9">
        <w:t xml:space="preserve">van </w:t>
      </w:r>
      <w:del w:id="47" w:author="J vdT" w:date="2024-09-26T11:15:00Z" w16du:dateUtc="2024-09-26T09:15:00Z">
        <w:r w:rsidR="006E27E9" w:rsidDel="002E75FD">
          <w:delText xml:space="preserve">nu </w:delText>
        </w:r>
      </w:del>
      <w:ins w:id="48" w:author="J vdT" w:date="2024-09-26T11:15:00Z" w16du:dateUtc="2024-09-26T09:15:00Z">
        <w:r w:rsidR="002E75FD">
          <w:t>toepassing</w:t>
        </w:r>
        <w:r w:rsidR="002E75FD">
          <w:t xml:space="preserve"> </w:t>
        </w:r>
      </w:ins>
      <w:r w:rsidR="006E27E9">
        <w:t xml:space="preserve">kunnen zijn op het probleem. Er is op dit moment nog </w:t>
      </w:r>
      <w:commentRangeStart w:id="49"/>
      <w:r w:rsidR="006E27E9">
        <w:t xml:space="preserve">weinig bekend over de data </w:t>
      </w:r>
      <w:commentRangeEnd w:id="49"/>
      <w:r w:rsidR="002E75FD">
        <w:rPr>
          <w:rStyle w:val="Verwijzingopmerking"/>
        </w:rPr>
        <w:commentReference w:id="49"/>
      </w:r>
      <w:r w:rsidR="006E27E9">
        <w:t>dus is er gekozen voor een algemeen literatuuronderzoek met veel methoden waarin er later eventueel methoden af kunnen vallen als er meer data beschikbaar is gesteld door de opdrachtgever.</w:t>
      </w:r>
    </w:p>
    <w:p w14:paraId="54228539" w14:textId="5911E620" w:rsidR="009F2CB7" w:rsidRDefault="009F2CB7" w:rsidP="009F2CB7">
      <w:pPr>
        <w:pStyle w:val="Kop2"/>
        <w:numPr>
          <w:ilvl w:val="1"/>
          <w:numId w:val="1"/>
        </w:numPr>
      </w:pPr>
      <w:bookmarkStart w:id="50" w:name="_Toc177638531"/>
      <w:commentRangeStart w:id="51"/>
      <w:r>
        <w:t>Wiskundige methoden voor route optimalisatie</w:t>
      </w:r>
      <w:bookmarkEnd w:id="50"/>
      <w:commentRangeEnd w:id="51"/>
      <w:r w:rsidR="00156894">
        <w:rPr>
          <w:rStyle w:val="Verwijzingopmerking"/>
          <w:rFonts w:eastAsiaTheme="minorHAnsi" w:cstheme="minorBidi"/>
          <w:color w:val="auto"/>
        </w:rPr>
        <w:commentReference w:id="51"/>
      </w:r>
    </w:p>
    <w:p w14:paraId="393BB5F5" w14:textId="6B15771C" w:rsidR="006E27E9" w:rsidRPr="006E27E9" w:rsidRDefault="006E27E9" w:rsidP="006E27E9">
      <w:pPr>
        <w:jc w:val="both"/>
      </w:pPr>
      <w:r>
        <w:t>Om de deelvraag “</w:t>
      </w:r>
      <w:r>
        <w:rPr>
          <w:i/>
          <w:iCs/>
        </w:rPr>
        <w:t>Welke methoden zijn geschikt voor het optimaliseren van routes?</w:t>
      </w:r>
      <w:r>
        <w:t>” te beantwoorden moet er gekeken worden welke methoden passend kunnen zijn voor het specifieke model wat gemaakt moet worden. Zoals eerder vermeld is nog niet alle data vrijgegeven, dus is het literatuuronderzoek over routes vrij algemeen toepasbaar gelaten</w:t>
      </w:r>
      <w:r w:rsidR="00397E45">
        <w:t xml:space="preserve"> op het probleem van GreenCycl en kan het zijn dat er methoden achter</w:t>
      </w:r>
      <w:ins w:id="52" w:author="J vdT" w:date="2024-09-26T11:28:00Z" w16du:dateUtc="2024-09-26T09:28:00Z">
        <w:r w:rsidR="00C65294">
          <w:t>af</w:t>
        </w:r>
      </w:ins>
      <w:r w:rsidR="00397E45">
        <w:t xml:space="preserve"> gezien niet geschikt zijn</w:t>
      </w:r>
      <w:r>
        <w:t>.</w:t>
      </w:r>
    </w:p>
    <w:p w14:paraId="7471384F" w14:textId="62026A21" w:rsidR="00397E45" w:rsidRDefault="00397E45" w:rsidP="00397E45">
      <w:pPr>
        <w:jc w:val="both"/>
      </w:pPr>
      <w:r>
        <w:t xml:space="preserve">Het optimaliseren van een route </w:t>
      </w:r>
      <w:commentRangeStart w:id="53"/>
      <w:r>
        <w:t>wordt ook</w:t>
      </w:r>
      <w:ins w:id="54" w:author="J vdT" w:date="2024-09-26T11:29:00Z" w16du:dateUtc="2024-09-26T09:29:00Z">
        <w:r w:rsidR="00C65294">
          <w:t xml:space="preserve"> </w:t>
        </w:r>
      </w:ins>
      <w:r>
        <w:t xml:space="preserve">wel een Vehicle Routing </w:t>
      </w:r>
      <w:proofErr w:type="spellStart"/>
      <w:r>
        <w:t>Problem</w:t>
      </w:r>
      <w:proofErr w:type="spellEnd"/>
      <w:r>
        <w:t xml:space="preserve"> genoemd</w:t>
      </w:r>
      <w:commentRangeEnd w:id="53"/>
      <w:r w:rsidR="00C65294">
        <w:rPr>
          <w:rStyle w:val="Verwijzingopmerking"/>
        </w:rPr>
        <w:commentReference w:id="53"/>
      </w:r>
      <w:r>
        <w:t>, afgekort naar VRP. Voor de vraag van GreenCycl kan er niet direct een standaard VRP gebruikt worden, maar moet er ook rekening</w:t>
      </w:r>
      <w:r w:rsidR="007B51DA">
        <w:t xml:space="preserve"> gehouden worden met de capaciteit van de voertuigen en dat naast het leveren</w:t>
      </w:r>
      <w:r>
        <w:t xml:space="preserve"> van materiaalsets</w:t>
      </w:r>
      <w:r w:rsidR="007B51DA">
        <w:t>, ook</w:t>
      </w:r>
      <w:r>
        <w:t xml:space="preserve"> sets</w:t>
      </w:r>
      <w:r w:rsidR="007B51DA">
        <w:t xml:space="preserve"> moeten worden opgehaald. Bovendien moeten er ook meerdere hubs gebruikt kunnen worden vanwaar elke route start en eindigt. Tot slot moeten de instrumenten binnen bepaalde tijden worden geleverd.  </w:t>
      </w:r>
    </w:p>
    <w:p w14:paraId="2BB0D2D2" w14:textId="61B3EE33" w:rsidR="00397E45" w:rsidRDefault="00397E45" w:rsidP="00397E45">
      <w:pPr>
        <w:jc w:val="both"/>
      </w:pPr>
      <w:r>
        <w:t xml:space="preserve">Rekening houdend met al deze factoren is het VRP van </w:t>
      </w:r>
      <w:proofErr w:type="spellStart"/>
      <w:r>
        <w:t>GreenCycl</w:t>
      </w:r>
      <w:proofErr w:type="spellEnd"/>
      <w:r>
        <w:t xml:space="preserve"> een </w:t>
      </w:r>
      <w:commentRangeStart w:id="55"/>
      <w:r w:rsidR="007B51DA">
        <w:t xml:space="preserve">Multi-Depot </w:t>
      </w:r>
      <w:proofErr w:type="spellStart"/>
      <w:r w:rsidR="007B51DA">
        <w:t>Capacitated</w:t>
      </w:r>
      <w:proofErr w:type="spellEnd"/>
      <w:r w:rsidR="007B51DA">
        <w:t xml:space="preserve"> Vehicle Routing </w:t>
      </w:r>
      <w:proofErr w:type="spellStart"/>
      <w:r w:rsidR="007B51DA">
        <w:t>Problem</w:t>
      </w:r>
      <w:proofErr w:type="spellEnd"/>
      <w:r w:rsidR="007B51DA">
        <w:t xml:space="preserve"> </w:t>
      </w:r>
      <w:proofErr w:type="spellStart"/>
      <w:r w:rsidR="007B51DA">
        <w:t>Pickup</w:t>
      </w:r>
      <w:proofErr w:type="spellEnd"/>
      <w:r w:rsidR="007B51DA">
        <w:t xml:space="preserve"> </w:t>
      </w:r>
      <w:proofErr w:type="spellStart"/>
      <w:r w:rsidR="007B51DA">
        <w:t>and</w:t>
      </w:r>
      <w:proofErr w:type="spellEnd"/>
      <w:r w:rsidR="007B51DA">
        <w:t xml:space="preserve"> Delivery </w:t>
      </w:r>
      <w:proofErr w:type="spellStart"/>
      <w:r w:rsidR="007B51DA">
        <w:t>with</w:t>
      </w:r>
      <w:proofErr w:type="spellEnd"/>
      <w:r w:rsidR="007B51DA">
        <w:t xml:space="preserve"> Time Windows, MDCVRPPDTW</w:t>
      </w:r>
      <w:commentRangeEnd w:id="55"/>
      <w:r w:rsidR="00842E5C">
        <w:rPr>
          <w:rStyle w:val="Verwijzingopmerking"/>
        </w:rPr>
        <w:commentReference w:id="55"/>
      </w:r>
      <w:r w:rsidR="007B51DA">
        <w:t>.</w:t>
      </w:r>
      <w:r w:rsidR="002E44D9">
        <w:t xml:space="preserve"> Dit wetende kan ook gekeken </w:t>
      </w:r>
      <w:ins w:id="56" w:author="J vdT" w:date="2024-09-26T11:34:00Z" w16du:dateUtc="2024-09-26T09:34:00Z">
        <w:r w:rsidR="00842E5C">
          <w:t xml:space="preserve">worden </w:t>
        </w:r>
      </w:ins>
      <w:r w:rsidR="002E44D9">
        <w:t xml:space="preserve">naar de tijdscomplexiteit van het probleem. Elk </w:t>
      </w:r>
      <w:r w:rsidR="007B51DA">
        <w:t xml:space="preserve">VRP heeft een complexiteit van NP-moeilijk </w:t>
      </w:r>
      <w:r w:rsidR="007B51DA" w:rsidRPr="00397E45">
        <w:rPr>
          <w:i/>
          <w:iCs/>
        </w:rPr>
        <w:t>(</w:t>
      </w:r>
      <w:proofErr w:type="spellStart"/>
      <w:r w:rsidR="007B51DA" w:rsidRPr="00397E45">
        <w:rPr>
          <w:i/>
          <w:iCs/>
        </w:rPr>
        <w:t>Garey</w:t>
      </w:r>
      <w:proofErr w:type="spellEnd"/>
      <w:r w:rsidR="007B51DA" w:rsidRPr="00397E45">
        <w:rPr>
          <w:i/>
          <w:iCs/>
        </w:rPr>
        <w:t xml:space="preserve"> &amp; Johnson, 1979)</w:t>
      </w:r>
      <w:r w:rsidR="007B51DA">
        <w:t xml:space="preserve">. Dit betekent dat het oplossen van het probleem in </w:t>
      </w:r>
      <w:commentRangeStart w:id="57"/>
      <w:commentRangeStart w:id="58"/>
      <w:proofErr w:type="spellStart"/>
      <w:r w:rsidR="007B51DA">
        <w:t>polynomiale</w:t>
      </w:r>
      <w:proofErr w:type="spellEnd"/>
      <w:r w:rsidR="007B51DA">
        <w:t xml:space="preserve"> tijd </w:t>
      </w:r>
      <w:commentRangeEnd w:id="57"/>
      <w:r w:rsidR="00842E5C">
        <w:rPr>
          <w:rStyle w:val="Verwijzingopmerking"/>
        </w:rPr>
        <w:commentReference w:id="57"/>
      </w:r>
      <w:commentRangeEnd w:id="58"/>
      <w:r w:rsidR="00842E5C">
        <w:rPr>
          <w:rStyle w:val="Verwijzingopmerking"/>
        </w:rPr>
        <w:commentReference w:id="58"/>
      </w:r>
      <w:r w:rsidR="007B51DA">
        <w:t>gebeurt. De tijd om een VRP te optimaliseren stijgt dus harder naarmate het langer duurt om een oplossing uit te rekenen.</w:t>
      </w:r>
    </w:p>
    <w:p w14:paraId="15FDB238" w14:textId="7B2995B3" w:rsidR="00397E45" w:rsidRDefault="007B51DA" w:rsidP="00397E45">
      <w:pPr>
        <w:jc w:val="both"/>
      </w:pPr>
      <w:r>
        <w:t xml:space="preserve">Voor </w:t>
      </w:r>
      <w:proofErr w:type="spellStart"/>
      <w:r>
        <w:t>Greencycl</w:t>
      </w:r>
      <w:proofErr w:type="spellEnd"/>
      <w:r>
        <w:t xml:space="preserve"> betekent dit dat het probleem moeilijker wordt om uit te rekenen naarmate er meer ziekenhuizen en hubs in het systeem worden opgenomen. Omdat het </w:t>
      </w:r>
      <w:r w:rsidR="0066336E">
        <w:t>g</w:t>
      </w:r>
      <w:r w:rsidR="00397E45">
        <w:t>een optie</w:t>
      </w:r>
      <w:r>
        <w:t xml:space="preserve"> is om alle mogelijke oplossingen te vergelijken binnen een realistisch tijdsframe, is het </w:t>
      </w:r>
      <w:r w:rsidR="00397E45">
        <w:t>wenselijk</w:t>
      </w:r>
      <w:r>
        <w:t xml:space="preserve"> om de zoekruimte te verkleinen met behulp van heuristieken. Hierbij wordt slechts een deel van de mogelijke oplossingen meegenomen, door bijvoorbeeld mutaties te doen op een bestaande oplossing. </w:t>
      </w:r>
    </w:p>
    <w:p w14:paraId="28722D26" w14:textId="77777777" w:rsidR="00BD007F" w:rsidRDefault="00397E45" w:rsidP="00397E45">
      <w:pPr>
        <w:jc w:val="both"/>
      </w:pPr>
      <w:r>
        <w:t xml:space="preserve">Zo wordt er elke keer dat het programma de berekening uitvoert, elke iteratie, gezocht naar een betere oplossing om tot een optimum te komen. Dit optimum is echter een lokaal optimum. </w:t>
      </w:r>
      <w:r w:rsidR="007B51DA">
        <w:t>Een lokaal optimum is de beste oplossing binnen een zoekruimte</w:t>
      </w:r>
      <w:r w:rsidR="00BD007F">
        <w:t>.</w:t>
      </w:r>
      <w:r w:rsidR="007B51DA">
        <w:t xml:space="preserve"> </w:t>
      </w:r>
      <w:r w:rsidR="00BD007F">
        <w:t>O</w:t>
      </w:r>
      <w:r w:rsidR="007B51DA">
        <w:t>mdat de zoekruimte is verkleind door het gebruik van heuristieken kan het zijn dat het niet de beste oplossing is voor het gehele probleem. De beste oplossing voor het probleem wordt het globale optimum genoemd</w:t>
      </w:r>
    </w:p>
    <w:p w14:paraId="3E2225CB" w14:textId="77777777" w:rsidR="008D4BBB" w:rsidRDefault="00BD007F" w:rsidP="008D4BBB">
      <w:pPr>
        <w:jc w:val="both"/>
      </w:pPr>
      <w:r>
        <w:t xml:space="preserve">Een globaal optimum kan </w:t>
      </w:r>
      <w:r w:rsidR="007B51DA">
        <w:t xml:space="preserve">alleen met zekerheid verkregen worden door alle mogelijke oplossingen te berekenen. </w:t>
      </w:r>
      <w:r>
        <w:t xml:space="preserve">Zoals eerder vermeld is dit niet geheel wenselijk, daarom kan er gebruik gemaakt worden van </w:t>
      </w:r>
      <w:r w:rsidR="007B51DA">
        <w:t>meta-heuristieken. Metaheuristieken zijn heuristieken welke ook minder goede oplossingen kunnen gebruiken voor het zoeken naar een optimum. Hierdoor kan het dal tussen twee lokale optima worden overstegen om zo het globale optimum te benaderen.</w:t>
      </w:r>
      <w:r w:rsidR="008D4BBB">
        <w:t xml:space="preserve"> </w:t>
      </w:r>
    </w:p>
    <w:p w14:paraId="165D37CC" w14:textId="6FAEE735" w:rsidR="008D4BBB" w:rsidRDefault="007B51DA" w:rsidP="008D4BBB">
      <w:pPr>
        <w:jc w:val="both"/>
      </w:pPr>
      <w:r>
        <w:lastRenderedPageBreak/>
        <w:t xml:space="preserve">Om te bepalen welke metaheuristiek het meest geschikt is om het MDCVRPTW </w:t>
      </w:r>
      <w:r w:rsidR="008D4BBB">
        <w:t>van</w:t>
      </w:r>
      <w:r>
        <w:t xml:space="preserve"> Green</w:t>
      </w:r>
      <w:r w:rsidR="008D4BBB">
        <w:t>C</w:t>
      </w:r>
      <w:r>
        <w:t xml:space="preserve">ycl op te lossen, </w:t>
      </w:r>
      <w:r w:rsidR="008D4BBB">
        <w:t>zijn</w:t>
      </w:r>
      <w:r>
        <w:t xml:space="preserve"> de volgende </w:t>
      </w:r>
      <w:r w:rsidR="008D4BBB">
        <w:t>drie</w:t>
      </w:r>
      <w:r>
        <w:t xml:space="preserve"> metaheuristieken beschreven</w:t>
      </w:r>
      <w:r w:rsidR="008D4BBB">
        <w:t xml:space="preserve"> en bekeken op toepasbaarheid</w:t>
      </w:r>
      <w:r>
        <w:t xml:space="preserve">: Genetisch algoritme, </w:t>
      </w:r>
      <w:proofErr w:type="spellStart"/>
      <w:r>
        <w:t>Tabu</w:t>
      </w:r>
      <w:proofErr w:type="spellEnd"/>
      <w:r>
        <w:t xml:space="preserve">-search algoritme en </w:t>
      </w:r>
      <w:proofErr w:type="spellStart"/>
      <w:r>
        <w:t>Simulated</w:t>
      </w:r>
      <w:proofErr w:type="spellEnd"/>
      <w:r>
        <w:t xml:space="preserve"> </w:t>
      </w:r>
      <w:proofErr w:type="spellStart"/>
      <w:r>
        <w:t>Anealing</w:t>
      </w:r>
      <w:proofErr w:type="spellEnd"/>
      <w:r>
        <w:t xml:space="preserve">. </w:t>
      </w:r>
    </w:p>
    <w:p w14:paraId="27B7D58D" w14:textId="47BEE775" w:rsidR="008D4BBB" w:rsidRDefault="007B51DA" w:rsidP="008D4BBB">
      <w:pPr>
        <w:pStyle w:val="Kop3"/>
        <w:numPr>
          <w:ilvl w:val="2"/>
          <w:numId w:val="1"/>
        </w:numPr>
      </w:pPr>
      <w:r>
        <w:t>Genetisch algoritme</w:t>
      </w:r>
    </w:p>
    <w:p w14:paraId="515BEE89" w14:textId="25BB3549" w:rsidR="008D4BBB" w:rsidRPr="008D4BBB" w:rsidRDefault="00F70A0B" w:rsidP="008D4BBB">
      <w:pPr>
        <w:pStyle w:val="Kop4"/>
      </w:pPr>
      <w:r>
        <w:t>Algemeen</w:t>
      </w:r>
    </w:p>
    <w:p w14:paraId="3980716C" w14:textId="77748BE3" w:rsidR="00B93C95" w:rsidRDefault="007B51DA" w:rsidP="008D4BBB">
      <w:pPr>
        <w:jc w:val="both"/>
      </w:pPr>
      <w:r>
        <w:t xml:space="preserve">Bij een genetisch algoritme </w:t>
      </w:r>
      <w:r w:rsidRPr="008D4BBB">
        <w:rPr>
          <w:i/>
          <w:iCs/>
        </w:rPr>
        <w:t>(Fraser, 1957)</w:t>
      </w:r>
      <w:r w:rsidR="00B93C95">
        <w:t xml:space="preserve"> moet er</w:t>
      </w:r>
      <w:r>
        <w:t xml:space="preserve"> eerst een </w:t>
      </w:r>
      <w:r w:rsidR="00B93C95">
        <w:t>start</w:t>
      </w:r>
      <w:r>
        <w:t xml:space="preserve">populatie </w:t>
      </w:r>
      <w:r w:rsidR="00B93C95">
        <w:t>zijn. Uit deze startpopulatie worden vervolgens ouders gekozen. Deze ouders maken op hun beurt weer kinderen. De kinderen worden vervolgens weer toegevoegd aan de populatie. De populatie wordt gesorteerd en uit het best scorende deel van de populatie worden weer ouders gekozen</w:t>
      </w:r>
      <w:ins w:id="59" w:author="J vdT" w:date="2024-09-26T13:59:00Z" w16du:dateUtc="2024-09-26T11:59:00Z">
        <w:r w:rsidR="00B3320C">
          <w:t>.</w:t>
        </w:r>
      </w:ins>
      <w:r w:rsidR="00B93C95">
        <w:t xml:space="preserve"> </w:t>
      </w:r>
      <w:del w:id="60" w:author="J vdT" w:date="2024-09-26T13:59:00Z" w16du:dateUtc="2024-09-26T11:59:00Z">
        <w:r w:rsidR="00B93C95" w:rsidDel="00B3320C">
          <w:delText>en z</w:delText>
        </w:r>
      </w:del>
      <w:ins w:id="61" w:author="J vdT" w:date="2024-09-26T13:59:00Z" w16du:dateUtc="2024-09-26T11:59:00Z">
        <w:r w:rsidR="00B3320C">
          <w:t>Z</w:t>
        </w:r>
      </w:ins>
      <w:r w:rsidR="00B93C95">
        <w:t xml:space="preserve">o blijft de </w:t>
      </w:r>
      <w:commentRangeStart w:id="62"/>
      <w:r w:rsidR="00B93C95">
        <w:t xml:space="preserve">loop </w:t>
      </w:r>
      <w:commentRangeEnd w:id="62"/>
      <w:r w:rsidR="00B3320C">
        <w:rPr>
          <w:rStyle w:val="Verwijzingopmerking"/>
        </w:rPr>
        <w:commentReference w:id="62"/>
      </w:r>
      <w:r w:rsidR="00B93C95">
        <w:t xml:space="preserve">doorlopen, ofwel itereren, totdat een bepaald stopcriterium is bereik. </w:t>
      </w:r>
    </w:p>
    <w:p w14:paraId="7D5A95ED" w14:textId="78B35137" w:rsidR="00D71758" w:rsidRDefault="00D71758" w:rsidP="008D4BBB">
      <w:pPr>
        <w:jc w:val="both"/>
      </w:pPr>
      <w:r>
        <w:t>Om een genetische algoritme te kunnen gebruiken moeten er enkel</w:t>
      </w:r>
      <w:ins w:id="63" w:author="J vdT" w:date="2024-09-26T14:00:00Z" w16du:dateUtc="2024-09-26T12:00:00Z">
        <w:r w:rsidR="00B3320C">
          <w:t>e</w:t>
        </w:r>
      </w:ins>
      <w:r>
        <w:t xml:space="preserve"> startwaarden </w:t>
      </w:r>
      <w:r w:rsidR="007B51DA">
        <w:t xml:space="preserve">worden bepaald. De kwaliteit van de oplossing hangt namelijk erg af van de startpopulatie. Wanneer deze te klein is, is de kans groot dat de eigenschappen die behoren bij het globale optimum niet aanwezig zijn in de startpopulatie. Ook is het mogelijk dat de eigenschappen wel aanwezig zijn, maar dat deze zich bevinden in verder slecht scorende leden. </w:t>
      </w:r>
    </w:p>
    <w:p w14:paraId="1B09620F" w14:textId="017E91E0" w:rsidR="008D4BBB" w:rsidRDefault="007B51DA" w:rsidP="008D4BBB">
      <w:pPr>
        <w:jc w:val="both"/>
      </w:pPr>
      <w:r>
        <w:t xml:space="preserve">Daarentegen moet de startpopulatie ook niet te groot zijn. Alle oplossingen in de populatie worden namelijk elke iteratie berekend, wat bij een grote populatiegrote veel rekentijd kost. Hierdoor kunnen per tijdseenheid minder iteraties worden gedaan waardoor het vinden van de oplossing lang kan duren. </w:t>
      </w:r>
    </w:p>
    <w:p w14:paraId="6FDA33E5" w14:textId="59ED67D6" w:rsidR="008D4BBB" w:rsidRDefault="008D4BBB" w:rsidP="008D4BBB">
      <w:pPr>
        <w:pStyle w:val="Kop4"/>
      </w:pPr>
      <w:r>
        <w:t xml:space="preserve">Toepasbaarheid </w:t>
      </w:r>
    </w:p>
    <w:p w14:paraId="46B2AB6E" w14:textId="10AC3ED3" w:rsidR="008D4BBB" w:rsidRDefault="007B51DA" w:rsidP="007B51DA">
      <w:r>
        <w:t xml:space="preserve">Wanneer </w:t>
      </w:r>
      <w:r w:rsidR="008D4BBB">
        <w:t>het genetisch algoritme</w:t>
      </w:r>
      <w:r>
        <w:t xml:space="preserve"> wordt toegepast </w:t>
      </w:r>
      <w:r w:rsidR="008D4BBB">
        <w:t>op het probleem van</w:t>
      </w:r>
      <w:r>
        <w:t xml:space="preserve"> </w:t>
      </w:r>
      <w:proofErr w:type="spellStart"/>
      <w:r>
        <w:t>Greencycl</w:t>
      </w:r>
      <w:proofErr w:type="spellEnd"/>
      <w:r>
        <w:t xml:space="preserve"> zal elke oplossing </w:t>
      </w:r>
      <w:r w:rsidR="008D4BBB">
        <w:t xml:space="preserve">per voertuig </w:t>
      </w:r>
      <w:r>
        <w:t>bestaan ui</w:t>
      </w:r>
      <w:r w:rsidR="008D4BBB">
        <w:t xml:space="preserve">t de </w:t>
      </w:r>
      <w:commentRangeStart w:id="64"/>
      <w:r w:rsidR="008D4BBB">
        <w:t xml:space="preserve">locatie vanaf waar het voertuig </w:t>
      </w:r>
      <w:proofErr w:type="gramStart"/>
      <w:r w:rsidR="008D4BBB">
        <w:t>rijd</w:t>
      </w:r>
      <w:proofErr w:type="gramEnd"/>
      <w:r>
        <w:t xml:space="preserve"> </w:t>
      </w:r>
      <w:commentRangeEnd w:id="64"/>
      <w:r w:rsidR="008F6804">
        <w:rPr>
          <w:rStyle w:val="Verwijzingopmerking"/>
        </w:rPr>
        <w:commentReference w:id="64"/>
      </w:r>
      <w:r>
        <w:t xml:space="preserve">en de volgorde van de ziekenhuizen waar </w:t>
      </w:r>
      <w:r w:rsidR="008D4BBB">
        <w:t>het voertuig</w:t>
      </w:r>
      <w:r>
        <w:t xml:space="preserve"> heen moet rijden. </w:t>
      </w:r>
      <w:r w:rsidR="008D4BBB">
        <w:t>He</w:t>
      </w:r>
      <w:r>
        <w:t>t generen van een lid van de startoplossing is lastig vanwege de tijdframes waarin een voertuig aanwezig moet zijn op een locati</w:t>
      </w:r>
      <w:r w:rsidR="008D4BBB">
        <w:t>e,</w:t>
      </w:r>
      <w:r>
        <w:t xml:space="preserve"> waarbij </w:t>
      </w:r>
      <w:r w:rsidR="008D4BBB">
        <w:t>het voertuig</w:t>
      </w:r>
      <w:r>
        <w:t xml:space="preserve"> bovendien</w:t>
      </w:r>
      <w:r w:rsidR="008D4BBB">
        <w:t xml:space="preserve"> ook nog</w:t>
      </w:r>
      <w:r>
        <w:t xml:space="preserve"> de juiste instrumenten bij zich moet hebben</w:t>
      </w:r>
      <w:r w:rsidR="008D4BBB">
        <w:t xml:space="preserve"> en</w:t>
      </w:r>
      <w:r>
        <w:t xml:space="preserve"> ruimte nodig heeft </w:t>
      </w:r>
      <w:r w:rsidR="008D4BBB">
        <w:t xml:space="preserve">om sets eventueel ook weer </w:t>
      </w:r>
      <w:del w:id="65" w:author="J vdT" w:date="2024-09-26T14:15:00Z" w16du:dateUtc="2024-09-26T12:15:00Z">
        <w:r w:rsidR="008D4BBB" w:rsidDel="008F6804">
          <w:delText xml:space="preserve">af </w:delText>
        </w:r>
      </w:del>
      <w:ins w:id="66" w:author="J vdT" w:date="2024-09-26T14:15:00Z" w16du:dateUtc="2024-09-26T12:15:00Z">
        <w:r w:rsidR="008F6804">
          <w:t>op</w:t>
        </w:r>
        <w:r w:rsidR="008F6804">
          <w:t xml:space="preserve"> </w:t>
        </w:r>
      </w:ins>
      <w:r w:rsidR="008D4BBB">
        <w:t>te halen</w:t>
      </w:r>
      <w:r>
        <w:t xml:space="preserve">. </w:t>
      </w:r>
    </w:p>
    <w:p w14:paraId="796B24EF" w14:textId="62D24418" w:rsidR="00D85095" w:rsidRDefault="007B51DA" w:rsidP="008D4BBB">
      <w:pPr>
        <w:jc w:val="both"/>
      </w:pPr>
      <w:r>
        <w:t xml:space="preserve">Ook moet rekening gehouden worden met </w:t>
      </w:r>
      <w:proofErr w:type="gramStart"/>
      <w:r>
        <w:t>de erf</w:t>
      </w:r>
      <w:proofErr w:type="gramEnd"/>
      <w:ins w:id="67" w:author="J vdT" w:date="2024-09-26T14:16:00Z" w16du:dateUtc="2024-09-26T12:16:00Z">
        <w:r w:rsidR="008F6804">
          <w:t>-</w:t>
        </w:r>
      </w:ins>
      <w:del w:id="68" w:author="J vdT" w:date="2024-09-26T14:16:00Z" w16du:dateUtc="2024-09-26T12:16:00Z">
        <w:r w:rsidDel="008F6804">
          <w:delText xml:space="preserve"> </w:delText>
        </w:r>
      </w:del>
      <w:r>
        <w:t>methode. Dit wordt gedaan door</w:t>
      </w:r>
      <w:r w:rsidR="008D4BBB">
        <w:t xml:space="preserve"> </w:t>
      </w:r>
      <w:r>
        <w:t xml:space="preserve">middel van een </w:t>
      </w:r>
      <w:r w:rsidR="008D4BBB">
        <w:t>cross-over</w:t>
      </w:r>
      <w:r>
        <w:t xml:space="preserve"> methode. Bij de keuze van deze methode moet rekening gehouden worden dat deze alleen valide oplossingen creëert waarbij dus alle ziekenhuizen tijdig worden </w:t>
      </w:r>
      <w:r w:rsidR="008D4BBB">
        <w:t>bediend</w:t>
      </w:r>
      <w:r>
        <w:t xml:space="preserve"> en de capaciteit niet wordt overschreden.</w:t>
      </w:r>
      <w:r w:rsidR="008D4BBB">
        <w:t xml:space="preserve"> Om een genetisch algoritme toe te kunnen passen moeten er dus </w:t>
      </w:r>
      <w:r>
        <w:t xml:space="preserve">keuzes worden gemaakt </w:t>
      </w:r>
      <w:r w:rsidR="008D4BBB">
        <w:t>over</w:t>
      </w:r>
      <w:r>
        <w:t xml:space="preserve"> de </w:t>
      </w:r>
      <w:r w:rsidR="00D85095">
        <w:t>populatiegrootte, het</w:t>
      </w:r>
      <w:r>
        <w:t xml:space="preserve"> genereren van de startoplossing en de </w:t>
      </w:r>
      <w:r w:rsidR="008D4BBB">
        <w:t>cross-over</w:t>
      </w:r>
      <w:r>
        <w:t xml:space="preserve"> methode(s). </w:t>
      </w:r>
    </w:p>
    <w:p w14:paraId="599BDE70" w14:textId="71BA906F" w:rsidR="00D85095" w:rsidRDefault="00D85095" w:rsidP="00D85095">
      <w:pPr>
        <w:pStyle w:val="Kop3"/>
        <w:numPr>
          <w:ilvl w:val="2"/>
          <w:numId w:val="1"/>
        </w:numPr>
      </w:pPr>
      <w:proofErr w:type="spellStart"/>
      <w:r>
        <w:t>Tabu</w:t>
      </w:r>
      <w:proofErr w:type="spellEnd"/>
      <w:r>
        <w:t>-Search</w:t>
      </w:r>
    </w:p>
    <w:p w14:paraId="77EA0A3B" w14:textId="07820F2A" w:rsidR="00D85095" w:rsidRDefault="00D85095" w:rsidP="00D85095">
      <w:pPr>
        <w:pStyle w:val="Kop4"/>
      </w:pPr>
      <w:r>
        <w:t>Algemeen</w:t>
      </w:r>
    </w:p>
    <w:p w14:paraId="43692B27" w14:textId="28AC75A2" w:rsidR="00D85095" w:rsidRDefault="007B51DA" w:rsidP="007B51DA">
      <w:r>
        <w:t xml:space="preserve">Bij een </w:t>
      </w:r>
      <w:proofErr w:type="spellStart"/>
      <w:r>
        <w:t>Tabu</w:t>
      </w:r>
      <w:proofErr w:type="spellEnd"/>
      <w:r>
        <w:t>-Search algoritme</w:t>
      </w:r>
      <w:r w:rsidRPr="00933AA9">
        <w:t xml:space="preserve"> </w:t>
      </w:r>
      <w:r w:rsidRPr="00D85095">
        <w:rPr>
          <w:i/>
          <w:iCs/>
        </w:rPr>
        <w:t>(</w:t>
      </w:r>
      <w:proofErr w:type="spellStart"/>
      <w:r w:rsidRPr="00D85095">
        <w:rPr>
          <w:i/>
          <w:iCs/>
        </w:rPr>
        <w:t>Glover</w:t>
      </w:r>
      <w:proofErr w:type="spellEnd"/>
      <w:r w:rsidRPr="00D85095">
        <w:rPr>
          <w:i/>
          <w:iCs/>
        </w:rPr>
        <w:t>, 1986)</w:t>
      </w:r>
      <w:r>
        <w:t xml:space="preserve"> worden, alle oplossingen binnen de zoekruimte met elkaar vergeleken. Het grote verschil is dat voor elke aangenomen oplossing, de mutatie die tot deze oplossing </w:t>
      </w:r>
      <w:r w:rsidR="00D85095">
        <w:t>leidt</w:t>
      </w:r>
      <w:r>
        <w:t xml:space="preserve"> wordt bijgehouden in </w:t>
      </w:r>
      <w:r w:rsidR="00D85095">
        <w:t>een</w:t>
      </w:r>
      <w:r>
        <w:t xml:space="preserve"> </w:t>
      </w:r>
      <w:proofErr w:type="spellStart"/>
      <w:r>
        <w:t>tabu</w:t>
      </w:r>
      <w:proofErr w:type="spellEnd"/>
      <w:r>
        <w:t>-list.</w:t>
      </w:r>
      <w:r w:rsidR="00D85095">
        <w:t xml:space="preserve"> </w:t>
      </w:r>
      <w:commentRangeStart w:id="69"/>
      <w:r w:rsidR="00D85095">
        <w:t>Hierover later meer.</w:t>
      </w:r>
      <w:r>
        <w:t xml:space="preserve"> </w:t>
      </w:r>
      <w:commentRangeEnd w:id="69"/>
      <w:r w:rsidR="008F6804">
        <w:rPr>
          <w:rStyle w:val="Verwijzingopmerking"/>
        </w:rPr>
        <w:commentReference w:id="69"/>
      </w:r>
      <w:r>
        <w:t xml:space="preserve">Omdat </w:t>
      </w:r>
      <w:r w:rsidR="00D85095">
        <w:t>in elke</w:t>
      </w:r>
      <w:r>
        <w:t xml:space="preserve"> iteratie de beste oplossing uit de zoekruimte wordt gekozen</w:t>
      </w:r>
      <w:commentRangeStart w:id="70"/>
      <w:r>
        <w:t>,</w:t>
      </w:r>
      <w:commentRangeEnd w:id="70"/>
      <w:r w:rsidR="004F4E48">
        <w:rPr>
          <w:rStyle w:val="Verwijzingopmerking"/>
        </w:rPr>
        <w:commentReference w:id="70"/>
      </w:r>
      <w:r>
        <w:t xml:space="preserve"> en de huidige oplossing van een iteratie niet in de zoekruimte zit, moet het onmogelijk zijn om de oplossing uit de vorige iteratie aan te nemen. </w:t>
      </w:r>
    </w:p>
    <w:p w14:paraId="4DD75DB8" w14:textId="6F6BD765" w:rsidR="007B51DA" w:rsidRDefault="007B51DA" w:rsidP="007B51DA">
      <w:commentRangeStart w:id="71"/>
      <w:r>
        <w:t>Wanneer namelijk een lokaal optimum is gevonden</w:t>
      </w:r>
      <w:ins w:id="72" w:author="J vdT" w:date="2024-09-26T14:29:00Z" w16du:dateUtc="2024-09-26T12:29:00Z">
        <w:r w:rsidR="004F4E48">
          <w:t>,</w:t>
        </w:r>
      </w:ins>
      <w:r>
        <w:t xml:space="preserve"> zal de oplossing van elke iteratie wisselen tussen de beste oplossing vanaf het lokale optimum, om vervolgens deze mutatie ongedaan te maken en het lokale optimum weer te bereiken</w:t>
      </w:r>
      <w:commentRangeEnd w:id="71"/>
      <w:r w:rsidR="004F4E48">
        <w:rPr>
          <w:rStyle w:val="Verwijzingopmerking"/>
        </w:rPr>
        <w:commentReference w:id="71"/>
      </w:r>
      <w:r>
        <w:t xml:space="preserve">. Hiervoor wordt de </w:t>
      </w:r>
      <w:proofErr w:type="spellStart"/>
      <w:r>
        <w:t>tabu</w:t>
      </w:r>
      <w:proofErr w:type="spellEnd"/>
      <w:r>
        <w:t xml:space="preserve">-list gebruikt. Wanneer een oplossing </w:t>
      </w:r>
      <w:r>
        <w:lastRenderedPageBreak/>
        <w:t xml:space="preserve">voorkomt in de </w:t>
      </w:r>
      <w:proofErr w:type="spellStart"/>
      <w:r>
        <w:t>tabu</w:t>
      </w:r>
      <w:proofErr w:type="spellEnd"/>
      <w:r w:rsidR="0066336E">
        <w:t>-</w:t>
      </w:r>
      <w:r>
        <w:t>list</w:t>
      </w:r>
      <w:del w:id="73" w:author="J vdT" w:date="2024-09-26T14:32:00Z" w16du:dateUtc="2024-09-26T12:32:00Z">
        <w:r w:rsidDel="004F4E48">
          <w:delText xml:space="preserve"> is</w:delText>
        </w:r>
      </w:del>
      <w:r>
        <w:t xml:space="preserve"> wordt deze uitgesloten en verwijderd uit de zoekruimte. Op deze manier wordt een globaal optimum gezocht. Wanneer de </w:t>
      </w:r>
      <w:proofErr w:type="spellStart"/>
      <w:r>
        <w:t>tabu</w:t>
      </w:r>
      <w:proofErr w:type="spellEnd"/>
      <w:r>
        <w:t xml:space="preserve">-list vol zit zal deze bij een nieuwe mutatie items op een </w:t>
      </w:r>
      <w:r w:rsidRPr="007B51DA">
        <w:rPr>
          <w:i/>
          <w:iCs/>
        </w:rPr>
        <w:t>First in First out</w:t>
      </w:r>
      <w:r>
        <w:t xml:space="preserve"> manier verwijderen. </w:t>
      </w:r>
      <w:commentRangeStart w:id="74"/>
      <w:r>
        <w:t xml:space="preserve">De lengte van de </w:t>
      </w:r>
      <w:proofErr w:type="spellStart"/>
      <w:r>
        <w:t>tabu</w:t>
      </w:r>
      <w:proofErr w:type="spellEnd"/>
      <w:r>
        <w:t>-list hoelang het duurt voordat een oplossing weer overwogen wordt.</w:t>
      </w:r>
      <w:commentRangeEnd w:id="74"/>
      <w:r w:rsidR="004F4E48">
        <w:rPr>
          <w:rStyle w:val="Verwijzingopmerking"/>
        </w:rPr>
        <w:commentReference w:id="74"/>
      </w:r>
      <w:r>
        <w:t xml:space="preserve"> Hierdoor is deze lengte belangrijk voor de werking van het algoritme</w:t>
      </w:r>
      <w:ins w:id="75" w:author="J vdT" w:date="2024-09-26T14:33:00Z" w16du:dateUtc="2024-09-26T12:33:00Z">
        <w:r w:rsidR="004A412A">
          <w:t>.</w:t>
        </w:r>
      </w:ins>
      <w:del w:id="76" w:author="J vdT" w:date="2024-09-26T14:33:00Z" w16du:dateUtc="2024-09-26T12:33:00Z">
        <w:r w:rsidDel="004A412A">
          <w:delText>,</w:delText>
        </w:r>
      </w:del>
      <w:r>
        <w:t xml:space="preserve"> </w:t>
      </w:r>
      <w:del w:id="77" w:author="J vdT" w:date="2024-09-26T14:33:00Z" w16du:dateUtc="2024-09-26T12:33:00Z">
        <w:r w:rsidDel="004A412A">
          <w:delText>w</w:delText>
        </w:r>
      </w:del>
      <w:ins w:id="78" w:author="J vdT" w:date="2024-09-26T14:33:00Z" w16du:dateUtc="2024-09-26T12:33:00Z">
        <w:r w:rsidR="004A412A">
          <w:t>W</w:t>
        </w:r>
      </w:ins>
      <w:r>
        <w:t xml:space="preserve">anneer deze te lang is zullen er veel iteraties nodig zijn om een oplossing opnieuw te overwegen en eventueel vanuit die oplossing een andere buuroplossing aan te nemen. Wanneer deze te kort is, zal de kans op korte cycli van oplossingen toenemen en zo op een lokaal optimum blijven hangen. </w:t>
      </w:r>
    </w:p>
    <w:p w14:paraId="41A93BF0" w14:textId="3F6F00D0" w:rsidR="00F70A0B" w:rsidRDefault="007B51DA" w:rsidP="007B51DA">
      <w:r>
        <w:t xml:space="preserve">Voor dit algoritme geldt dat het voor het vinden van alle buuroplossingen in een zoekruimte een methode moet worden gebruikt waarbij </w:t>
      </w:r>
      <w:del w:id="79" w:author="J vdT" w:date="2024-09-26T14:34:00Z" w16du:dateUtc="2024-09-26T12:34:00Z">
        <w:r w:rsidDel="004A412A">
          <w:delText xml:space="preserve">én </w:delText>
        </w:r>
      </w:del>
      <w:ins w:id="80" w:author="J vdT" w:date="2024-09-26T14:34:00Z" w16du:dateUtc="2024-09-26T12:34:00Z">
        <w:r w:rsidR="004A412A">
          <w:t>zowel</w:t>
        </w:r>
        <w:r w:rsidR="004A412A">
          <w:t xml:space="preserve"> </w:t>
        </w:r>
      </w:ins>
      <w:r>
        <w:t xml:space="preserve">tussen </w:t>
      </w:r>
      <w:del w:id="81" w:author="J vdT" w:date="2024-09-26T14:34:00Z" w16du:dateUtc="2024-09-26T12:34:00Z">
        <w:r w:rsidDel="004A412A">
          <w:delText>routes</w:delText>
        </w:r>
      </w:del>
      <w:ins w:id="82" w:author="J vdT" w:date="2024-09-26T14:34:00Z" w16du:dateUtc="2024-09-26T12:34:00Z">
        <w:r w:rsidR="004A412A">
          <w:t xml:space="preserve">als </w:t>
        </w:r>
      </w:ins>
      <w:del w:id="83" w:author="J vdT" w:date="2024-09-26T14:34:00Z" w16du:dateUtc="2024-09-26T12:34:00Z">
        <w:r w:rsidDel="004A412A">
          <w:delText xml:space="preserve">, én </w:delText>
        </w:r>
      </w:del>
      <w:r>
        <w:t xml:space="preserve">binnen </w:t>
      </w:r>
      <w:del w:id="84" w:author="J vdT" w:date="2024-09-26T14:34:00Z" w16du:dateUtc="2024-09-26T12:34:00Z">
        <w:r w:rsidDel="004A412A">
          <w:delText xml:space="preserve">een </w:delText>
        </w:r>
      </w:del>
      <w:r>
        <w:t>route</w:t>
      </w:r>
      <w:ins w:id="85" w:author="J vdT" w:date="2024-09-26T14:34:00Z" w16du:dateUtc="2024-09-26T12:34:00Z">
        <w:r w:rsidR="004A412A">
          <w:t>s</w:t>
        </w:r>
      </w:ins>
      <w:r>
        <w:t xml:space="preserve"> mutaties plaats kunnen vinden zoals beschreven door </w:t>
      </w:r>
      <w:proofErr w:type="spellStart"/>
      <w:r w:rsidRPr="00365969">
        <w:t>Taillard</w:t>
      </w:r>
      <w:proofErr w:type="spellEnd"/>
      <w:r w:rsidRPr="00365969">
        <w:t xml:space="preserve"> et al. (1997)</w:t>
      </w:r>
      <w:r>
        <w:t>. Door het grote aantal mogelijkheden wordt de zoekruimte erg groot en is het goed om deze te verkleinen door mutaties met weinige kans op verbetering of valide oplossingen niet mee te nemen. Dit kan bijvoorbeeld door enkel kleinere mutaties te toe te staan. Vervolgens moet ook voor elke buuroplossing de validiteit worden gecontroleerd</w:t>
      </w:r>
      <w:ins w:id="86" w:author="J vdT" w:date="2024-09-26T14:36:00Z" w16du:dateUtc="2024-09-26T12:36:00Z">
        <w:r w:rsidR="004A412A">
          <w:t>,</w:t>
        </w:r>
      </w:ins>
      <w:r>
        <w:t xml:space="preserve"> omdat er geen garantie is dat een buuroplossing zich houdt aan de tijd</w:t>
      </w:r>
      <w:ins w:id="87" w:author="J vdT" w:date="2024-09-26T14:36:00Z" w16du:dateUtc="2024-09-26T12:36:00Z">
        <w:r w:rsidR="004A412A">
          <w:t>-</w:t>
        </w:r>
      </w:ins>
      <w:r>
        <w:t xml:space="preserve"> en capaciteit</w:t>
      </w:r>
      <w:ins w:id="88" w:author="J vdT" w:date="2024-09-26T14:36:00Z" w16du:dateUtc="2024-09-26T12:36:00Z">
        <w:r w:rsidR="004A412A">
          <w:t>s</w:t>
        </w:r>
      </w:ins>
      <w:del w:id="89" w:author="J vdT" w:date="2024-09-26T14:36:00Z" w16du:dateUtc="2024-09-26T12:36:00Z">
        <w:r w:rsidDel="004A412A">
          <w:delText xml:space="preserve"> </w:delText>
        </w:r>
      </w:del>
      <w:r>
        <w:t>voorwaarden voor een geldige oplossing</w:t>
      </w:r>
      <w:del w:id="90" w:author="J vdT" w:date="2024-09-26T14:36:00Z" w16du:dateUtc="2024-09-26T12:36:00Z">
        <w:r w:rsidDel="004A412A">
          <w:delText>en</w:delText>
        </w:r>
      </w:del>
      <w:r>
        <w:t xml:space="preserve">. </w:t>
      </w:r>
    </w:p>
    <w:p w14:paraId="3B10A2D1" w14:textId="2C3DF205" w:rsidR="00F70A0B" w:rsidRDefault="00F70A0B" w:rsidP="00F70A0B">
      <w:pPr>
        <w:pStyle w:val="Kop4"/>
      </w:pPr>
      <w:r>
        <w:t xml:space="preserve">Toepasbaarheid </w:t>
      </w:r>
    </w:p>
    <w:p w14:paraId="6B98D282" w14:textId="21EB0B7E" w:rsidR="00F70A0B" w:rsidRDefault="007B51DA" w:rsidP="007B51DA">
      <w:r>
        <w:t xml:space="preserve">Voor GreenCycl zou toepassing van het </w:t>
      </w:r>
      <w:proofErr w:type="spellStart"/>
      <w:r>
        <w:t>Tabu</w:t>
      </w:r>
      <w:proofErr w:type="spellEnd"/>
      <w:r>
        <w:t>-Search algoritme, betekenen dat er keuzes moeten worden gemaakt voor het bepalen van de zoekruimte,</w:t>
      </w:r>
      <w:ins w:id="91" w:author="J vdT" w:date="2024-09-26T14:36:00Z" w16du:dateUtc="2024-09-26T12:36:00Z">
        <w:r w:rsidR="004A412A">
          <w:t xml:space="preserve"> oftewel</w:t>
        </w:r>
      </w:ins>
      <w:r>
        <w:t xml:space="preserve"> de lengte van de </w:t>
      </w:r>
      <w:proofErr w:type="spellStart"/>
      <w:r>
        <w:t>Tabu</w:t>
      </w:r>
      <w:proofErr w:type="spellEnd"/>
      <w:r>
        <w:t xml:space="preserve">-list. Vervolgens zou de huidige planning als startoplossing genomen kunnen worden waarna vervolgens verbeteringen worden gezocht.  </w:t>
      </w:r>
    </w:p>
    <w:p w14:paraId="60C8F20D" w14:textId="10DCEA70" w:rsidR="00D85095" w:rsidRDefault="00D85095" w:rsidP="00D85095">
      <w:pPr>
        <w:pStyle w:val="Kop3"/>
        <w:numPr>
          <w:ilvl w:val="2"/>
          <w:numId w:val="1"/>
        </w:numPr>
      </w:pPr>
      <w:proofErr w:type="spellStart"/>
      <w:r>
        <w:t>Simulated</w:t>
      </w:r>
      <w:proofErr w:type="spellEnd"/>
      <w:r>
        <w:t xml:space="preserve"> </w:t>
      </w:r>
      <w:proofErr w:type="spellStart"/>
      <w:r>
        <w:t>Annealing</w:t>
      </w:r>
      <w:proofErr w:type="spellEnd"/>
    </w:p>
    <w:p w14:paraId="1FCCF67F" w14:textId="4D0DB79A" w:rsidR="00D85095" w:rsidRPr="00D85095" w:rsidRDefault="00D85095" w:rsidP="00D85095">
      <w:pPr>
        <w:pStyle w:val="Kop4"/>
      </w:pPr>
      <w:r>
        <w:t xml:space="preserve">Algemeen </w:t>
      </w:r>
    </w:p>
    <w:p w14:paraId="2FB38734" w14:textId="2D7ABA56" w:rsidR="00F70A0B" w:rsidRDefault="007B51DA" w:rsidP="00F70A0B">
      <w:pPr>
        <w:jc w:val="both"/>
      </w:pPr>
      <w:r>
        <w:t xml:space="preserve">Bij </w:t>
      </w:r>
      <w:proofErr w:type="spellStart"/>
      <w:r>
        <w:t>Simulated</w:t>
      </w:r>
      <w:proofErr w:type="spellEnd"/>
      <w:r>
        <w:t xml:space="preserve"> </w:t>
      </w:r>
      <w:proofErr w:type="spellStart"/>
      <w:r>
        <w:t>Annealing</w:t>
      </w:r>
      <w:proofErr w:type="spellEnd"/>
      <w:r>
        <w:t xml:space="preserve"> </w:t>
      </w:r>
      <w:commentRangeStart w:id="92"/>
      <w:r w:rsidR="002E44D9">
        <w:t>(</w:t>
      </w:r>
      <w:proofErr w:type="spellStart"/>
      <w:r w:rsidRPr="00D85095">
        <w:rPr>
          <w:i/>
          <w:iCs/>
        </w:rPr>
        <w:t>Kirkepatch</w:t>
      </w:r>
      <w:proofErr w:type="spellEnd"/>
      <w:r w:rsidR="002E44D9">
        <w:rPr>
          <w:i/>
          <w:iCs/>
        </w:rPr>
        <w:t xml:space="preserve"> et al., </w:t>
      </w:r>
      <w:r w:rsidRPr="00D85095">
        <w:rPr>
          <w:i/>
          <w:iCs/>
        </w:rPr>
        <w:t xml:space="preserve">1983) </w:t>
      </w:r>
      <w:r w:rsidR="002E44D9">
        <w:rPr>
          <w:i/>
          <w:iCs/>
        </w:rPr>
        <w:t>(</w:t>
      </w:r>
      <w:proofErr w:type="spellStart"/>
      <w:r w:rsidRPr="00D85095">
        <w:rPr>
          <w:i/>
          <w:iCs/>
        </w:rPr>
        <w:t>Cerny</w:t>
      </w:r>
      <w:proofErr w:type="spellEnd"/>
      <w:r w:rsidR="002E44D9">
        <w:rPr>
          <w:i/>
          <w:iCs/>
        </w:rPr>
        <w:t xml:space="preserve">, </w:t>
      </w:r>
      <w:r w:rsidRPr="00D85095">
        <w:rPr>
          <w:i/>
          <w:iCs/>
        </w:rPr>
        <w:t>1985)</w:t>
      </w:r>
      <w:r>
        <w:t xml:space="preserve"> </w:t>
      </w:r>
      <w:commentRangeEnd w:id="92"/>
      <w:r w:rsidR="004A412A">
        <w:rPr>
          <w:rStyle w:val="Verwijzingopmerking"/>
        </w:rPr>
        <w:commentReference w:id="92"/>
      </w:r>
      <w:r>
        <w:t>worden willekeurig oplossingen uit de zoekruimte vergeleken met de huidige oplossing van een iteratie. Een oplossing wordt aangenomen wanneer deze</w:t>
      </w:r>
      <w:del w:id="93" w:author="J vdT" w:date="2024-09-26T14:39:00Z" w16du:dateUtc="2024-09-26T12:39:00Z">
        <w:r w:rsidDel="004A412A">
          <w:delText>, of</w:delText>
        </w:r>
      </w:del>
      <w:r>
        <w:t xml:space="preserve"> beter is dan de huidige oplossing</w:t>
      </w:r>
      <w:ins w:id="94" w:author="J vdT" w:date="2024-09-26T14:40:00Z" w16du:dateUtc="2024-09-26T12:40:00Z">
        <w:r w:rsidR="004A412A">
          <w:t>.</w:t>
        </w:r>
      </w:ins>
      <w:del w:id="95" w:author="J vdT" w:date="2024-09-26T14:39:00Z" w16du:dateUtc="2024-09-26T12:39:00Z">
        <w:r w:rsidDel="004A412A">
          <w:delText>,</w:delText>
        </w:r>
      </w:del>
      <w:r>
        <w:t xml:space="preserve"> </w:t>
      </w:r>
      <w:del w:id="96" w:author="J vdT" w:date="2024-09-26T14:40:00Z" w16du:dateUtc="2024-09-26T12:40:00Z">
        <w:r w:rsidDel="004A412A">
          <w:delText>of</w:delText>
        </w:r>
      </w:del>
      <w:r>
        <w:t xml:space="preserve"> </w:t>
      </w:r>
      <w:ins w:id="97" w:author="J vdT" w:date="2024-09-26T14:40:00Z" w16du:dateUtc="2024-09-26T12:40:00Z">
        <w:r w:rsidR="004A412A">
          <w:t xml:space="preserve">Een slechtere oplossing kan worden aangenomen </w:t>
        </w:r>
      </w:ins>
      <w:r>
        <w:t xml:space="preserve">aan de hand van een </w:t>
      </w:r>
      <w:proofErr w:type="spellStart"/>
      <w:r>
        <w:t>kansfunctie</w:t>
      </w:r>
      <w:proofErr w:type="spellEnd"/>
      <w:r w:rsidR="002E44D9">
        <w:t>,</w:t>
      </w:r>
      <w:r>
        <w:t xml:space="preserve"> welke is afgeleid </w:t>
      </w:r>
      <w:del w:id="98" w:author="J vdT" w:date="2024-09-26T14:41:00Z" w16du:dateUtc="2024-09-26T12:41:00Z">
        <w:r w:rsidDel="004A412A">
          <w:delText xml:space="preserve">voor </w:delText>
        </w:r>
      </w:del>
      <w:ins w:id="99" w:author="J vdT" w:date="2024-09-26T14:41:00Z" w16du:dateUtc="2024-09-26T12:41:00Z">
        <w:r w:rsidR="004A412A">
          <w:t>van</w:t>
        </w:r>
        <w:r w:rsidR="004A412A">
          <w:t xml:space="preserve"> </w:t>
        </w:r>
      </w:ins>
      <w:r>
        <w:t xml:space="preserve">de formule voor temperatuursverandering voor materialen. </w:t>
      </w:r>
    </w:p>
    <w:p w14:paraId="6CA792A7" w14:textId="377F7E15" w:rsidR="00F70A0B" w:rsidRDefault="007B51DA" w:rsidP="00F70A0B">
      <w:pPr>
        <w:jc w:val="both"/>
      </w:pPr>
      <w:r>
        <w:t xml:space="preserve">Om de zoekruimte te bepalen moet net als bij het </w:t>
      </w:r>
      <w:proofErr w:type="spellStart"/>
      <w:r>
        <w:t>Tabu</w:t>
      </w:r>
      <w:proofErr w:type="spellEnd"/>
      <w:r>
        <w:t xml:space="preserve">-search algoritme een methode worden gekozen om buuroplossingen te bepalen. Ook hier geldt dat er een overweging kan worden gemaakt om de zoekruimte te verkleinen om zo de kans op betere oplossingen te vergroten. Bij gebruik van dit algoritme kunnen veel iteraties worden gedaan omdat elke verbetering </w:t>
      </w:r>
      <w:ins w:id="100" w:author="J vdT" w:date="2024-09-26T14:41:00Z" w16du:dateUtc="2024-09-26T12:41:00Z">
        <w:r w:rsidR="004A412A">
          <w:t xml:space="preserve">kan </w:t>
        </w:r>
      </w:ins>
      <w:r>
        <w:t xml:space="preserve">wordt aangenomen in plaats van </w:t>
      </w:r>
      <w:ins w:id="101" w:author="J vdT" w:date="2024-09-26T14:42:00Z" w16du:dateUtc="2024-09-26T12:42:00Z">
        <w:r w:rsidR="004A412A">
          <w:t xml:space="preserve">alleen </w:t>
        </w:r>
      </w:ins>
      <w:r>
        <w:t xml:space="preserve">de beste oplossing. </w:t>
      </w:r>
    </w:p>
    <w:p w14:paraId="2AC7D65E" w14:textId="4DAD1D38" w:rsidR="00F70A0B" w:rsidRDefault="007B51DA" w:rsidP="00F70A0B">
      <w:pPr>
        <w:jc w:val="both"/>
      </w:pPr>
      <w:r>
        <w:t>Daarin ligt ook een keerzijde. Wanneer vroeg in het proces een oplossing wordt aangenomen</w:t>
      </w:r>
      <w:ins w:id="102" w:author="J vdT" w:date="2024-09-26T14:42:00Z" w16du:dateUtc="2024-09-26T12:42:00Z">
        <w:r w:rsidR="004A412A">
          <w:t>,</w:t>
        </w:r>
      </w:ins>
      <w:r>
        <w:t xml:space="preserve"> kan het zijn dat deze niet leidt tot een goede oplossing</w:t>
      </w:r>
      <w:ins w:id="103" w:author="J vdT" w:date="2024-09-26T14:42:00Z" w16du:dateUtc="2024-09-26T12:42:00Z">
        <w:r w:rsidR="004A412A">
          <w:t>. Dit komt</w:t>
        </w:r>
      </w:ins>
      <w:r>
        <w:t xml:space="preserve"> doordat de kans op een slechtere oplossing en </w:t>
      </w:r>
      <w:ins w:id="104" w:author="J vdT" w:date="2024-09-26T14:42:00Z" w16du:dateUtc="2024-09-26T12:42:00Z">
        <w:r w:rsidR="004A412A">
          <w:t xml:space="preserve">daarmee </w:t>
        </w:r>
      </w:ins>
      <w:r>
        <w:t>terug</w:t>
      </w:r>
      <w:ins w:id="105" w:author="J vdT" w:date="2024-09-26T14:42:00Z" w16du:dateUtc="2024-09-26T12:42:00Z">
        <w:r w:rsidR="004A412A">
          <w:t>komen</w:t>
        </w:r>
      </w:ins>
      <w:r>
        <w:t xml:space="preserve"> </w:t>
      </w:r>
      <w:del w:id="106" w:author="J vdT" w:date="2024-09-26T14:43:00Z" w16du:dateUtc="2024-09-26T12:43:00Z">
        <w:r w:rsidDel="004A412A">
          <w:delText xml:space="preserve">naar </w:delText>
        </w:r>
      </w:del>
      <w:ins w:id="107" w:author="J vdT" w:date="2024-09-26T14:43:00Z" w16du:dateUtc="2024-09-26T12:43:00Z">
        <w:r w:rsidR="004A412A">
          <w:t>bij</w:t>
        </w:r>
        <w:r w:rsidR="004A412A">
          <w:t xml:space="preserve"> </w:t>
        </w:r>
      </w:ins>
      <w:r>
        <w:t xml:space="preserve">de startwaarde </w:t>
      </w:r>
      <w:del w:id="108" w:author="J vdT" w:date="2024-09-26T14:43:00Z" w16du:dateUtc="2024-09-26T12:43:00Z">
        <w:r w:rsidDel="004A412A">
          <w:delText xml:space="preserve">gaan </w:delText>
        </w:r>
      </w:del>
      <w:r>
        <w:t xml:space="preserve">kleiner wordt naarmate het aantal iteraties vergroot. </w:t>
      </w:r>
    </w:p>
    <w:p w14:paraId="1DF8B7E8" w14:textId="18FC4543" w:rsidR="00F70A0B" w:rsidRPr="00F70A0B" w:rsidRDefault="00F70A0B" w:rsidP="00F70A0B">
      <w:pPr>
        <w:pStyle w:val="Kop4"/>
      </w:pPr>
      <w:r>
        <w:t>Toepasbaarheid</w:t>
      </w:r>
    </w:p>
    <w:p w14:paraId="4B491669" w14:textId="4DED9F5F" w:rsidR="002E44D9" w:rsidRPr="002E44D9" w:rsidRDefault="007B51DA" w:rsidP="002E44D9">
      <w:pPr>
        <w:jc w:val="both"/>
      </w:pPr>
      <w:r>
        <w:t xml:space="preserve">Om dit algoritme toe te passen is voornamelijk een methode nodig om oplossingen binnen de zoekruimte te generen. Verder moeten de constanten in de </w:t>
      </w:r>
      <w:proofErr w:type="spellStart"/>
      <w:r>
        <w:t>kansfunctie</w:t>
      </w:r>
      <w:proofErr w:type="spellEnd"/>
      <w:r>
        <w:t xml:space="preserve"> worden </w:t>
      </w:r>
      <w:r w:rsidR="00F70A0B">
        <w:t>bepaald</w:t>
      </w:r>
      <w:r>
        <w:t xml:space="preserve">. Voor </w:t>
      </w:r>
      <w:r>
        <w:lastRenderedPageBreak/>
        <w:t>Green</w:t>
      </w:r>
      <w:r w:rsidR="00F70A0B">
        <w:t>C</w:t>
      </w:r>
      <w:r>
        <w:t xml:space="preserve">ycl zal het bepalen van de zoekruimte vergelijkbaar zijn als bij het </w:t>
      </w:r>
      <w:proofErr w:type="spellStart"/>
      <w:r>
        <w:t>Tabu</w:t>
      </w:r>
      <w:proofErr w:type="spellEnd"/>
      <w:r w:rsidR="00F70A0B">
        <w:t xml:space="preserve"> </w:t>
      </w:r>
      <w:r>
        <w:t xml:space="preserve">Search algoritme. Ook zal hier de </w:t>
      </w:r>
      <w:commentRangeStart w:id="109"/>
      <w:r>
        <w:t xml:space="preserve">huidige planning als startoplossing </w:t>
      </w:r>
      <w:commentRangeEnd w:id="109"/>
      <w:r w:rsidR="00156894">
        <w:rPr>
          <w:rStyle w:val="Verwijzingopmerking"/>
        </w:rPr>
        <w:commentReference w:id="109"/>
      </w:r>
      <w:r>
        <w:t xml:space="preserve">gebruikt kunnen worden. </w:t>
      </w:r>
      <w:r w:rsidR="002E44D9">
        <w:br w:type="page"/>
      </w:r>
    </w:p>
    <w:p w14:paraId="2846AB6F" w14:textId="72DAB470" w:rsidR="00C53AB9" w:rsidRPr="00C53AB9" w:rsidRDefault="009F2CB7" w:rsidP="00C53AB9">
      <w:pPr>
        <w:pStyle w:val="Kop2"/>
        <w:numPr>
          <w:ilvl w:val="1"/>
          <w:numId w:val="1"/>
        </w:numPr>
      </w:pPr>
      <w:r>
        <w:lastRenderedPageBreak/>
        <w:t>Wiskundige methoden voor capaciteit</w:t>
      </w:r>
      <w:r w:rsidR="00C53AB9">
        <w:t>soptimalisatie</w:t>
      </w:r>
    </w:p>
    <w:p w14:paraId="285388F0" w14:textId="0FC40D9C" w:rsidR="0006761E" w:rsidRDefault="009742C7" w:rsidP="00B11183">
      <w:pPr>
        <w:jc w:val="both"/>
      </w:pPr>
      <w:r>
        <w:t>Om de deelvraag “</w:t>
      </w:r>
      <w:r w:rsidRPr="009742C7">
        <w:rPr>
          <w:i/>
          <w:iCs/>
        </w:rPr>
        <w:t>Welke wiskundige methoden zijn geschikt voor het optimaliseren van capaciteit?</w:t>
      </w:r>
      <w:r>
        <w:t>” te kunnen beantwoorden</w:t>
      </w:r>
      <w:r w:rsidR="0006761E">
        <w:t xml:space="preserve"> moet er eerst gekeken worden naar de optimale voorraadbeheer en de veiligheidsvoorraad die een ziekenhuis moet hebben</w:t>
      </w:r>
      <w:r>
        <w:t xml:space="preserve">. </w:t>
      </w:r>
      <w:r w:rsidR="0006761E">
        <w:t xml:space="preserve">Om dit te kunnen realiseren zijn er een aantal modellen aan bod gekomen tijdens de opleiding. Een daarvan is een Economische Bestelhoeveelheid (EOQ) model. Dit model is het meest toegankelijk voor </w:t>
      </w:r>
      <w:r w:rsidR="00C53AB9">
        <w:t>de latere implementatie in een metaheuristiek.</w:t>
      </w:r>
    </w:p>
    <w:p w14:paraId="17032ED1" w14:textId="655BE4AA" w:rsidR="009A6879" w:rsidRPr="009A6879" w:rsidRDefault="00C53AB9" w:rsidP="009A6879">
      <w:pPr>
        <w:jc w:val="both"/>
      </w:pPr>
      <w:r>
        <w:t xml:space="preserve">Een </w:t>
      </w:r>
      <w:del w:id="110" w:author="J vdT" w:date="2024-09-26T14:46:00Z" w16du:dateUtc="2024-09-26T12:46:00Z">
        <w:r w:rsidDel="00156894">
          <w:delText>EOQ model</w:delText>
        </w:r>
      </w:del>
      <w:ins w:id="111" w:author="J vdT" w:date="2024-09-26T14:46:00Z" w16du:dateUtc="2024-09-26T12:46:00Z">
        <w:r w:rsidR="00156894">
          <w:t>EOQ-model</w:t>
        </w:r>
      </w:ins>
      <w:r>
        <w:t xml:space="preserve"> wordt gebruikt om een optimale bestelhoeveelheid te berekenen die de totale kosten van het opslaan en bestellen van voorraden minimaliseert</w:t>
      </w:r>
      <w:r w:rsidR="009A6879">
        <w:t xml:space="preserve"> </w:t>
      </w:r>
      <w:r w:rsidR="009A6879" w:rsidRPr="009A6879">
        <w:rPr>
          <w:i/>
          <w:iCs/>
        </w:rPr>
        <w:t>(</w:t>
      </w:r>
      <w:proofErr w:type="spellStart"/>
      <w:r w:rsidR="009A6879" w:rsidRPr="009A6879">
        <w:rPr>
          <w:i/>
          <w:iCs/>
        </w:rPr>
        <w:t>Nahmias</w:t>
      </w:r>
      <w:proofErr w:type="spellEnd"/>
      <w:r w:rsidR="009A6879" w:rsidRPr="009A6879">
        <w:rPr>
          <w:i/>
          <w:iCs/>
        </w:rPr>
        <w:t>, 1992)</w:t>
      </w:r>
      <w:r>
        <w:t>. Zo</w:t>
      </w:r>
      <w:r w:rsidR="00156894">
        <w:t>’</w:t>
      </w:r>
      <w:r>
        <w:t>n EOQ</w:t>
      </w:r>
      <w:ins w:id="112" w:author="J vdT" w:date="2024-09-26T14:46:00Z" w16du:dateUtc="2024-09-26T12:46:00Z">
        <w:r w:rsidR="00156894">
          <w:t>-</w:t>
        </w:r>
      </w:ins>
      <w:del w:id="113" w:author="J vdT" w:date="2024-09-26T14:46:00Z" w16du:dateUtc="2024-09-26T12:46:00Z">
        <w:r w:rsidDel="00156894">
          <w:delText xml:space="preserve"> </w:delText>
        </w:r>
      </w:del>
      <w:r>
        <w:t xml:space="preserve">model kan makkelijk gecombineerd worden met een veiligheidsvoorraad om onverwachte pieken in de vraag op te vangen. Het model geeft uiteindelijk een </w:t>
      </w:r>
      <w:r w:rsidR="009A6879">
        <w:t>optimale batchgrootte van voorraden die naar ziekenhuizen vervoerd kunnen worden, waarna een metaheuristiek gebruikt kan worden om de optimale routes te bepalen.</w:t>
      </w:r>
    </w:p>
    <w:p w14:paraId="3A100825" w14:textId="77777777" w:rsidR="0006761E" w:rsidRDefault="0006761E" w:rsidP="00B11183">
      <w:pPr>
        <w:jc w:val="both"/>
      </w:pPr>
    </w:p>
    <w:p w14:paraId="29F7D181" w14:textId="573CF23A" w:rsidR="009E481B" w:rsidRDefault="009E481B" w:rsidP="009E481B">
      <w:pPr>
        <w:pStyle w:val="Kop4"/>
      </w:pPr>
      <w:r>
        <w:t>Implementatie genetisch algoritme</w:t>
      </w:r>
    </w:p>
    <w:p w14:paraId="3108748D" w14:textId="24CAD5F1" w:rsidR="009E481B" w:rsidRDefault="009E481B" w:rsidP="00241389">
      <w:pPr>
        <w:jc w:val="both"/>
      </w:pPr>
      <w:r>
        <w:t>Om een capaciteitsoptimalisatie mee te nemen in een genetisch algoritme, moet er</w:t>
      </w:r>
      <w:r w:rsidR="00646284">
        <w:t xml:space="preserve"> per voertuig bekeken worden wat de maximale capaciteit is van het voertuig. Deze maximale capaciteit moet </w:t>
      </w:r>
      <w:r w:rsidR="00241389">
        <w:t xml:space="preserve">ook bekeken worden per aflever locatie, dus per ziekenhuis. Beide deze maximale capaciteiten mogen niet overschreden worden. Als dit wel gebeurt kan er in het genetische algoritme een straf aan het </w:t>
      </w:r>
      <w:commentRangeStart w:id="114"/>
      <w:r w:rsidR="00241389">
        <w:t xml:space="preserve">chromosoom </w:t>
      </w:r>
      <w:commentRangeEnd w:id="114"/>
      <w:r w:rsidR="00156894">
        <w:rPr>
          <w:rStyle w:val="Verwijzingopmerking"/>
        </w:rPr>
        <w:commentReference w:id="114"/>
      </w:r>
      <w:r w:rsidR="00241389">
        <w:t>worden toegekend.</w:t>
      </w:r>
    </w:p>
    <w:p w14:paraId="46D49789" w14:textId="6923AAE6" w:rsidR="00241389" w:rsidRDefault="00241389" w:rsidP="00241389">
      <w:pPr>
        <w:jc w:val="both"/>
      </w:pPr>
      <w:r>
        <w:t xml:space="preserve">Wat verder ook belangrijk is, is de vraag van het ziekenhuis en een </w:t>
      </w:r>
      <w:r w:rsidR="008603B3">
        <w:t xml:space="preserve">veiligheidsvoorraad. Ook deze kunnen beide meegenomen worden in de </w:t>
      </w:r>
      <w:commentRangeStart w:id="115"/>
      <w:r w:rsidR="008603B3">
        <w:t xml:space="preserve">fitness functie </w:t>
      </w:r>
      <w:commentRangeEnd w:id="115"/>
      <w:r w:rsidR="00156894">
        <w:rPr>
          <w:rStyle w:val="Verwijzingopmerking"/>
        </w:rPr>
        <w:commentReference w:id="115"/>
      </w:r>
      <w:r w:rsidR="008603B3">
        <w:t xml:space="preserve">van het genetisch algoritme als straf. Bij het niet halen van de minimale vraag inclusief de veiligheidsvoorraad wordt er een straf toegekend en zal de oplossing minder hoog </w:t>
      </w:r>
      <w:del w:id="116" w:author="J vdT" w:date="2024-09-26T14:50:00Z" w16du:dateUtc="2024-09-26T12:50:00Z">
        <w:r w:rsidR="008603B3" w:rsidDel="00156894">
          <w:delText xml:space="preserve">moeten </w:delText>
        </w:r>
      </w:del>
      <w:r w:rsidR="008603B3">
        <w:t>scoren.</w:t>
      </w:r>
    </w:p>
    <w:p w14:paraId="3637FC80" w14:textId="77777777" w:rsidR="008603B3" w:rsidRDefault="008603B3" w:rsidP="00241389">
      <w:pPr>
        <w:jc w:val="both"/>
      </w:pPr>
    </w:p>
    <w:p w14:paraId="466A0E9A" w14:textId="431B21BE" w:rsidR="009E481B" w:rsidRDefault="009E481B" w:rsidP="009E481B">
      <w:pPr>
        <w:pStyle w:val="Kop4"/>
      </w:pPr>
      <w:r>
        <w:t xml:space="preserve">Implementatie </w:t>
      </w:r>
      <w:proofErr w:type="spellStart"/>
      <w:r>
        <w:t>tabu</w:t>
      </w:r>
      <w:proofErr w:type="spellEnd"/>
      <w:r>
        <w:t xml:space="preserve"> search</w:t>
      </w:r>
    </w:p>
    <w:p w14:paraId="72292167" w14:textId="00405659" w:rsidR="009E481B" w:rsidRDefault="008603B3" w:rsidP="009E481B">
      <w:r>
        <w:t xml:space="preserve">Zoals eerder beschreven, maakt een </w:t>
      </w:r>
      <w:proofErr w:type="spellStart"/>
      <w:r>
        <w:t>tabu</w:t>
      </w:r>
      <w:proofErr w:type="spellEnd"/>
      <w:r>
        <w:t xml:space="preserve"> search algoritme gebruik van buuroplossingen en een </w:t>
      </w:r>
      <w:proofErr w:type="spellStart"/>
      <w:r>
        <w:t>tabu</w:t>
      </w:r>
      <w:proofErr w:type="spellEnd"/>
      <w:r>
        <w:t xml:space="preserve"> </w:t>
      </w:r>
      <w:r w:rsidR="000070B3">
        <w:t>lijst. Om de capaciteitsoptimalisatie en veiligheidsvoorraad te implementeren in deze metaheuristiek moet er bij het maken van buuroplossingen, rekening gehouden worden met dat de totale vraag op een route de capaciteit van het voertuig niet overschrijdt en</w:t>
      </w:r>
      <w:ins w:id="117" w:author="J vdT" w:date="2024-09-26T14:51:00Z" w16du:dateUtc="2024-09-26T12:51:00Z">
        <w:r w:rsidR="00156894">
          <w:t xml:space="preserve"> daarnaast</w:t>
        </w:r>
      </w:ins>
      <w:r w:rsidR="000070B3">
        <w:t xml:space="preserve"> dat de vraag </w:t>
      </w:r>
      <w:del w:id="118" w:author="J vdT" w:date="2024-09-26T14:51:00Z" w16du:dateUtc="2024-09-26T12:51:00Z">
        <w:r w:rsidR="000070B3" w:rsidDel="00156894">
          <w:delText xml:space="preserve">plus </w:delText>
        </w:r>
      </w:del>
      <w:ins w:id="119" w:author="J vdT" w:date="2024-09-26T14:51:00Z" w16du:dateUtc="2024-09-26T12:51:00Z">
        <w:r w:rsidR="00156894">
          <w:t>en</w:t>
        </w:r>
        <w:r w:rsidR="00156894">
          <w:t xml:space="preserve"> </w:t>
        </w:r>
      </w:ins>
      <w:r w:rsidR="000070B3">
        <w:t>de veiligheidsvoorraad worden gerespecteerd. Dit betekend dat een buuroplossing alleen toegestaan kan worden als deze voldoet aan de capaciteitsbeperking en de vraag en veiligheidsvoorraad.</w:t>
      </w:r>
    </w:p>
    <w:p w14:paraId="51B94B9F" w14:textId="77777777" w:rsidR="000070B3" w:rsidRDefault="000070B3" w:rsidP="009E481B"/>
    <w:p w14:paraId="1ACE9718" w14:textId="6ED12A64" w:rsidR="009E481B" w:rsidRDefault="009E481B" w:rsidP="009E481B">
      <w:pPr>
        <w:pStyle w:val="Kop4"/>
      </w:pPr>
      <w:r>
        <w:t xml:space="preserve">Implementatie </w:t>
      </w:r>
      <w:proofErr w:type="spellStart"/>
      <w:r>
        <w:t>simulated</w:t>
      </w:r>
      <w:proofErr w:type="spellEnd"/>
      <w:r>
        <w:t xml:space="preserve"> </w:t>
      </w:r>
      <w:proofErr w:type="spellStart"/>
      <w:r>
        <w:t>annealing</w:t>
      </w:r>
      <w:proofErr w:type="spellEnd"/>
    </w:p>
    <w:p w14:paraId="6D9E7425" w14:textId="524DC73F" w:rsidR="002E44D9" w:rsidRPr="002E44D9" w:rsidRDefault="00B84EDE" w:rsidP="002E44D9">
      <w:pPr>
        <w:jc w:val="both"/>
      </w:pPr>
      <w:r>
        <w:t xml:space="preserve">In een </w:t>
      </w:r>
      <w:proofErr w:type="spellStart"/>
      <w:r>
        <w:t>simulated</w:t>
      </w:r>
      <w:proofErr w:type="spellEnd"/>
      <w:r>
        <w:t xml:space="preserve"> </w:t>
      </w:r>
      <w:proofErr w:type="spellStart"/>
      <w:r>
        <w:t>annealing</w:t>
      </w:r>
      <w:proofErr w:type="spellEnd"/>
      <w:r>
        <w:t xml:space="preserve"> kunnen capaciteitsbeperkingen bijna hetzelfde meegenomen worden als in het genetisch algoritme. Zodra de capaciteitsbeperking overschreden wordt en/of de vraag en de veiligheidsvoorraad niet gehaald worden</w:t>
      </w:r>
      <w:ins w:id="120" w:author="J vdT" w:date="2024-09-26T14:52:00Z" w16du:dateUtc="2024-09-26T12:52:00Z">
        <w:r w:rsidR="00156894">
          <w:t>,</w:t>
        </w:r>
      </w:ins>
      <w:r>
        <w:t xml:space="preserve"> moet een zware straf toegekend worden in de </w:t>
      </w:r>
      <w:commentRangeStart w:id="121"/>
      <w:r>
        <w:t>fitness functie</w:t>
      </w:r>
      <w:commentRangeEnd w:id="121"/>
      <w:r w:rsidR="00156894">
        <w:rPr>
          <w:rStyle w:val="Verwijzingopmerking"/>
        </w:rPr>
        <w:commentReference w:id="121"/>
      </w:r>
      <w:r>
        <w:t>. Deze straf moet zo zwaar wegen, dat de oplossing in geen enkel geval gekozen kan worden als optimale oplossing.</w:t>
      </w:r>
      <w:bookmarkStart w:id="122" w:name="_Toc177638532"/>
    </w:p>
    <w:p w14:paraId="2CB5190B" w14:textId="3755B21B" w:rsidR="00EB335E" w:rsidRPr="00E1143C" w:rsidRDefault="00EB335E" w:rsidP="00EB335E">
      <w:pPr>
        <w:pStyle w:val="Kop1"/>
        <w:rPr>
          <w:lang w:val="en-US"/>
        </w:rPr>
      </w:pPr>
      <w:proofErr w:type="spellStart"/>
      <w:r w:rsidRPr="00E1143C">
        <w:rPr>
          <w:lang w:val="en-US"/>
        </w:rPr>
        <w:lastRenderedPageBreak/>
        <w:t>Literatuurlijst</w:t>
      </w:r>
      <w:bookmarkEnd w:id="122"/>
      <w:proofErr w:type="spellEnd"/>
    </w:p>
    <w:p w14:paraId="360E74AE" w14:textId="77777777" w:rsidR="00D85095" w:rsidRPr="00E1143C" w:rsidRDefault="00D85095" w:rsidP="00D85095">
      <w:pPr>
        <w:rPr>
          <w:lang w:val="en-US"/>
        </w:rPr>
      </w:pPr>
      <w:r w:rsidRPr="00E1143C">
        <w:rPr>
          <w:lang w:val="en-US"/>
        </w:rPr>
        <w:t xml:space="preserve">Černý, V. (1985). Thermodynamical approach to the traveling salesman problem: An efficient simulation algorithm. </w:t>
      </w:r>
      <w:r w:rsidRPr="00E1143C">
        <w:rPr>
          <w:i/>
          <w:iCs/>
          <w:lang w:val="en-US"/>
        </w:rPr>
        <w:t xml:space="preserve">Journal Of Optimization Theory </w:t>
      </w:r>
      <w:proofErr w:type="gramStart"/>
      <w:r w:rsidRPr="00E1143C">
        <w:rPr>
          <w:i/>
          <w:iCs/>
          <w:lang w:val="en-US"/>
        </w:rPr>
        <w:t>And</w:t>
      </w:r>
      <w:proofErr w:type="gramEnd"/>
      <w:r w:rsidRPr="00E1143C">
        <w:rPr>
          <w:i/>
          <w:iCs/>
          <w:lang w:val="en-US"/>
        </w:rPr>
        <w:t xml:space="preserve"> Applications</w:t>
      </w:r>
      <w:r w:rsidRPr="00E1143C">
        <w:rPr>
          <w:lang w:val="en-US"/>
        </w:rPr>
        <w:t xml:space="preserve">, </w:t>
      </w:r>
      <w:r w:rsidRPr="00E1143C">
        <w:rPr>
          <w:i/>
          <w:iCs/>
          <w:lang w:val="en-US"/>
        </w:rPr>
        <w:t>45</w:t>
      </w:r>
      <w:r w:rsidRPr="00E1143C">
        <w:rPr>
          <w:lang w:val="en-US"/>
        </w:rPr>
        <w:t>(1), 41–51. https://doi.org/10.1007/bf00940812</w:t>
      </w:r>
    </w:p>
    <w:p w14:paraId="639EFB3E" w14:textId="77777777" w:rsidR="00D85095" w:rsidRPr="00E1143C" w:rsidRDefault="00D85095" w:rsidP="00D85095">
      <w:pPr>
        <w:rPr>
          <w:lang w:val="en-US"/>
        </w:rPr>
      </w:pPr>
      <w:r w:rsidRPr="00E1143C">
        <w:rPr>
          <w:lang w:val="en-US"/>
        </w:rPr>
        <w:t xml:space="preserve">Fraser, A. (1957). Simulation of Genetic Systems by Automatic Digital Computers I. Introduction. </w:t>
      </w:r>
      <w:r w:rsidRPr="00E1143C">
        <w:rPr>
          <w:i/>
          <w:iCs/>
          <w:lang w:val="en-US"/>
        </w:rPr>
        <w:t xml:space="preserve">Australian Journal </w:t>
      </w:r>
      <w:proofErr w:type="gramStart"/>
      <w:r w:rsidRPr="00E1143C">
        <w:rPr>
          <w:i/>
          <w:iCs/>
          <w:lang w:val="en-US"/>
        </w:rPr>
        <w:t>Of</w:t>
      </w:r>
      <w:proofErr w:type="gramEnd"/>
      <w:r w:rsidRPr="00E1143C">
        <w:rPr>
          <w:i/>
          <w:iCs/>
          <w:lang w:val="en-US"/>
        </w:rPr>
        <w:t xml:space="preserve"> Biological Sciences</w:t>
      </w:r>
      <w:r w:rsidRPr="00E1143C">
        <w:rPr>
          <w:lang w:val="en-US"/>
        </w:rPr>
        <w:t xml:space="preserve">, </w:t>
      </w:r>
      <w:r w:rsidRPr="00E1143C">
        <w:rPr>
          <w:i/>
          <w:iCs/>
          <w:lang w:val="en-US"/>
        </w:rPr>
        <w:t>10</w:t>
      </w:r>
      <w:r w:rsidRPr="00E1143C">
        <w:rPr>
          <w:lang w:val="en-US"/>
        </w:rPr>
        <w:t>(4), 484. https://doi.org/10.1071/bi9570484</w:t>
      </w:r>
    </w:p>
    <w:p w14:paraId="65197707" w14:textId="77777777" w:rsidR="00D85095" w:rsidRPr="00E1143C" w:rsidRDefault="00D85095" w:rsidP="00D85095">
      <w:pPr>
        <w:rPr>
          <w:lang w:val="en-US"/>
        </w:rPr>
      </w:pPr>
      <w:r w:rsidRPr="00E1143C">
        <w:rPr>
          <w:lang w:val="en-US"/>
        </w:rPr>
        <w:t xml:space="preserve">Garey, M. R., &amp; Johnson, D. S. (1979). </w:t>
      </w:r>
      <w:r w:rsidRPr="00E1143C">
        <w:rPr>
          <w:i/>
          <w:iCs/>
          <w:lang w:val="en-US"/>
        </w:rPr>
        <w:t>Computers and Intractability: A Guide to the Theory of NP-completeness</w:t>
      </w:r>
      <w:r w:rsidRPr="00E1143C">
        <w:rPr>
          <w:lang w:val="en-US"/>
        </w:rPr>
        <w:t>. W.H. Freeman.</w:t>
      </w:r>
    </w:p>
    <w:p w14:paraId="1CF82AE6" w14:textId="77777777" w:rsidR="00D85095" w:rsidRPr="00E1143C" w:rsidRDefault="00D85095" w:rsidP="00D85095">
      <w:pPr>
        <w:rPr>
          <w:lang w:val="en-US"/>
        </w:rPr>
      </w:pPr>
      <w:r w:rsidRPr="00E1143C">
        <w:rPr>
          <w:lang w:val="en-US"/>
        </w:rPr>
        <w:t xml:space="preserve">Glover, F. (1986). Future paths for integer programming and links to artificial intelligence. </w:t>
      </w:r>
      <w:r w:rsidRPr="00E1143C">
        <w:rPr>
          <w:i/>
          <w:iCs/>
          <w:lang w:val="en-US"/>
        </w:rPr>
        <w:t>Computers &amp; Operations Research</w:t>
      </w:r>
      <w:r w:rsidRPr="00E1143C">
        <w:rPr>
          <w:lang w:val="en-US"/>
        </w:rPr>
        <w:t xml:space="preserve">, </w:t>
      </w:r>
      <w:r w:rsidRPr="00E1143C">
        <w:rPr>
          <w:i/>
          <w:iCs/>
          <w:lang w:val="en-US"/>
        </w:rPr>
        <w:t>13</w:t>
      </w:r>
      <w:r w:rsidRPr="00E1143C">
        <w:rPr>
          <w:lang w:val="en-US"/>
        </w:rPr>
        <w:t>(5), 533–549. https://doi.org/10.1016/0305-0548(86)90048-1</w:t>
      </w:r>
    </w:p>
    <w:p w14:paraId="77928DD9" w14:textId="2365323A" w:rsidR="00D85095" w:rsidRPr="00E1143C" w:rsidRDefault="00D85095" w:rsidP="00D85095">
      <w:pPr>
        <w:rPr>
          <w:lang w:val="en-US"/>
        </w:rPr>
      </w:pPr>
      <w:r w:rsidRPr="00E1143C">
        <w:rPr>
          <w:lang w:val="en-US"/>
        </w:rPr>
        <w:t xml:space="preserve">Kirkpatrick, S., Gelatt, C. D., &amp; Vecchi, M. (1983). Optimization by Simulated Annealing. </w:t>
      </w:r>
      <w:r w:rsidRPr="00E1143C">
        <w:rPr>
          <w:i/>
          <w:iCs/>
          <w:lang w:val="en-US"/>
        </w:rPr>
        <w:t>Science</w:t>
      </w:r>
      <w:r w:rsidRPr="00E1143C">
        <w:rPr>
          <w:lang w:val="en-US"/>
        </w:rPr>
        <w:t xml:space="preserve">, </w:t>
      </w:r>
      <w:r w:rsidRPr="00E1143C">
        <w:rPr>
          <w:i/>
          <w:iCs/>
          <w:lang w:val="en-US"/>
        </w:rPr>
        <w:t>220</w:t>
      </w:r>
      <w:r w:rsidRPr="00E1143C">
        <w:rPr>
          <w:lang w:val="en-US"/>
        </w:rPr>
        <w:t xml:space="preserve">(4598), 671–680. </w:t>
      </w:r>
      <w:r w:rsidR="00000000">
        <w:fldChar w:fldCharType="begin"/>
      </w:r>
      <w:r w:rsidR="00000000" w:rsidRPr="006D259C">
        <w:rPr>
          <w:lang w:val="en-US"/>
          <w:rPrChange w:id="123" w:author="J vdT" w:date="2024-09-26T10:33:00Z" w16du:dateUtc="2024-09-26T08:33:00Z">
            <w:rPr/>
          </w:rPrChange>
        </w:rPr>
        <w:instrText>HYPERLINK "https://doi.org/10.1126/science.220.4598.671"</w:instrText>
      </w:r>
      <w:r w:rsidR="00000000">
        <w:fldChar w:fldCharType="separate"/>
      </w:r>
      <w:r w:rsidR="009A6879" w:rsidRPr="00E1143C">
        <w:rPr>
          <w:rStyle w:val="Hyperlink"/>
          <w:lang w:val="en-US"/>
        </w:rPr>
        <w:t>https://doi.org/10.1126/science.220.4598.671</w:t>
      </w:r>
      <w:r w:rsidR="00000000">
        <w:rPr>
          <w:rStyle w:val="Hyperlink"/>
          <w:lang w:val="en-US"/>
        </w:rPr>
        <w:fldChar w:fldCharType="end"/>
      </w:r>
    </w:p>
    <w:p w14:paraId="44A1C77B" w14:textId="1D93BB3F" w:rsidR="009A6879" w:rsidRPr="00E1143C" w:rsidRDefault="009A6879" w:rsidP="00D85095">
      <w:pPr>
        <w:rPr>
          <w:lang w:val="en-US"/>
        </w:rPr>
      </w:pPr>
      <w:r w:rsidRPr="00E1143C">
        <w:rPr>
          <w:lang w:val="en-US"/>
        </w:rPr>
        <w:t xml:space="preserve">Nahmias, S. (1992). </w:t>
      </w:r>
      <w:r w:rsidRPr="00E1143C">
        <w:rPr>
          <w:i/>
          <w:iCs/>
          <w:lang w:val="en-US"/>
        </w:rPr>
        <w:t>Production and operations analysis</w:t>
      </w:r>
      <w:r w:rsidRPr="00E1143C">
        <w:rPr>
          <w:lang w:val="en-US"/>
        </w:rPr>
        <w:t>. http://ci.nii.ac.jp/ncid/BB00647035</w:t>
      </w:r>
    </w:p>
    <w:p w14:paraId="4C58A4EF" w14:textId="77777777" w:rsidR="00D85095" w:rsidRPr="0087258C" w:rsidRDefault="00D85095" w:rsidP="00D85095">
      <w:proofErr w:type="spellStart"/>
      <w:r w:rsidRPr="00E1143C">
        <w:rPr>
          <w:lang w:val="en-US"/>
        </w:rPr>
        <w:t>Taillard</w:t>
      </w:r>
      <w:proofErr w:type="spellEnd"/>
      <w:r w:rsidRPr="00E1143C">
        <w:rPr>
          <w:lang w:val="en-US"/>
        </w:rPr>
        <w:t xml:space="preserve">, É., Badeau, P., Gendreau, M., Guertin, F., &amp; Potvin, J. (1997). A Tabu Search Heuristic for the Vehicle Routing Problem with Soft Time Windows. </w:t>
      </w:r>
      <w:r w:rsidRPr="007B51DA">
        <w:rPr>
          <w:i/>
          <w:iCs/>
        </w:rPr>
        <w:t xml:space="preserve">Transportation </w:t>
      </w:r>
      <w:proofErr w:type="spellStart"/>
      <w:r w:rsidRPr="007B51DA">
        <w:rPr>
          <w:i/>
          <w:iCs/>
        </w:rPr>
        <w:t>Science</w:t>
      </w:r>
      <w:proofErr w:type="spellEnd"/>
      <w:r w:rsidRPr="0087258C">
        <w:t xml:space="preserve">, </w:t>
      </w:r>
      <w:r w:rsidRPr="007B51DA">
        <w:rPr>
          <w:i/>
          <w:iCs/>
        </w:rPr>
        <w:t>31</w:t>
      </w:r>
      <w:r w:rsidRPr="0087258C">
        <w:t xml:space="preserve">(2), 170–186. </w:t>
      </w:r>
      <w:proofErr w:type="gramStart"/>
      <w:r w:rsidRPr="0087258C">
        <w:t>https://doi.org/10.1287/trsc.31.2.170</w:t>
      </w:r>
      <w:proofErr w:type="gramEnd"/>
    </w:p>
    <w:p w14:paraId="292AECE0" w14:textId="77777777" w:rsidR="00EB335E" w:rsidRPr="00EB335E" w:rsidRDefault="00EB335E" w:rsidP="00EB335E"/>
    <w:p w14:paraId="70B81C76" w14:textId="77777777" w:rsidR="006E6619" w:rsidRPr="006E6619" w:rsidRDefault="006E6619" w:rsidP="006E6619"/>
    <w:p w14:paraId="5813EC04" w14:textId="77777777" w:rsidR="006E6619" w:rsidRDefault="006E6619" w:rsidP="006E6619"/>
    <w:p w14:paraId="60CA4C73" w14:textId="77777777" w:rsidR="006E6619" w:rsidRPr="006E6619" w:rsidRDefault="006E6619" w:rsidP="006E6619"/>
    <w:sectPr w:rsidR="006E6619" w:rsidRPr="006E66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J vdT" w:date="2024-09-25T16:07:00Z" w:initials="Jv">
    <w:p w14:paraId="7A45699C" w14:textId="77777777" w:rsidR="00654A94" w:rsidRDefault="00654A94" w:rsidP="00654A94">
      <w:pPr>
        <w:pStyle w:val="Tekstopmerking"/>
      </w:pPr>
      <w:r>
        <w:rPr>
          <w:rStyle w:val="Verwijzingopmerking"/>
        </w:rPr>
        <w:annotationRef/>
      </w:r>
      <w:r>
        <w:rPr>
          <w:lang w:val="en-GB"/>
        </w:rPr>
        <w:t>Weggooi en wegwerp is dubbel</w:t>
      </w:r>
    </w:p>
  </w:comment>
  <w:comment w:id="15" w:author="J vdT" w:date="2024-09-25T16:08:00Z" w:initials="Jv">
    <w:p w14:paraId="24AC9E40" w14:textId="77777777" w:rsidR="00C83782" w:rsidRDefault="00C83782" w:rsidP="00C83782">
      <w:pPr>
        <w:pStyle w:val="Tekstopmerking"/>
      </w:pPr>
      <w:r>
        <w:rPr>
          <w:rStyle w:val="Verwijzingopmerking"/>
        </w:rPr>
        <w:annotationRef/>
      </w:r>
      <w:r>
        <w:rPr>
          <w:lang w:val="en-GB"/>
        </w:rPr>
        <w:t>Dit is onduidelijk. Wat bedoel je precies hier?</w:t>
      </w:r>
    </w:p>
  </w:comment>
  <w:comment w:id="25" w:author="J vdT" w:date="2024-09-25T18:33:00Z" w:initials="Jv">
    <w:p w14:paraId="0083A8BA" w14:textId="77777777" w:rsidR="00831ECE" w:rsidRDefault="00831ECE" w:rsidP="00831ECE">
      <w:pPr>
        <w:pStyle w:val="Tekstopmerking"/>
      </w:pPr>
      <w:r>
        <w:rPr>
          <w:rStyle w:val="Verwijzingopmerking"/>
        </w:rPr>
        <w:annotationRef/>
      </w:r>
      <w:r>
        <w:rPr>
          <w:lang w:val="en-GB"/>
        </w:rPr>
        <w:t>Deze zin loopt niet lekker</w:t>
      </w:r>
    </w:p>
  </w:comment>
  <w:comment w:id="26" w:author="J vdT" w:date="2024-09-25T18:35:00Z" w:initials="Jv">
    <w:p w14:paraId="23D17CA3" w14:textId="77777777" w:rsidR="00831ECE" w:rsidRDefault="00831ECE" w:rsidP="00831ECE">
      <w:pPr>
        <w:pStyle w:val="Tekstopmerking"/>
      </w:pPr>
      <w:r>
        <w:rPr>
          <w:rStyle w:val="Verwijzingopmerking"/>
        </w:rPr>
        <w:annotationRef/>
      </w:r>
      <w:r>
        <w:rPr>
          <w:lang w:val="en-GB"/>
        </w:rPr>
        <w:t>Routes en capaciteit van wat? De hoofdvraag is nu niet zelfstandig te begrijpen, omdat daar informatie uit de rest van de inleiding voor nodig is</w:t>
      </w:r>
    </w:p>
  </w:comment>
  <w:comment w:id="27" w:author="J vdT" w:date="2024-09-25T18:36:00Z" w:initials="Jv">
    <w:p w14:paraId="0734034D" w14:textId="77777777" w:rsidR="00831ECE" w:rsidRDefault="00831ECE" w:rsidP="00831ECE">
      <w:pPr>
        <w:pStyle w:val="Tekstopmerking"/>
      </w:pPr>
      <w:r>
        <w:rPr>
          <w:rStyle w:val="Verwijzingopmerking"/>
        </w:rPr>
        <w:annotationRef/>
      </w:r>
      <w:r>
        <w:rPr>
          <w:lang w:val="en-GB"/>
        </w:rPr>
        <w:t>Dit kan concreter. Wat is optimaliseren? Wanneer is het dan optimaal?</w:t>
      </w:r>
    </w:p>
  </w:comment>
  <w:comment w:id="28" w:author="J vdT" w:date="2024-09-25T18:35:00Z" w:initials="Jv">
    <w:p w14:paraId="53F29D38" w14:textId="364A7EC7" w:rsidR="00831ECE" w:rsidRDefault="00831ECE" w:rsidP="00831ECE">
      <w:pPr>
        <w:pStyle w:val="Tekstopmerking"/>
      </w:pPr>
      <w:r>
        <w:rPr>
          <w:rStyle w:val="Verwijzingopmerking"/>
        </w:rPr>
        <w:annotationRef/>
      </w:r>
      <w:r>
        <w:rPr>
          <w:lang w:val="en-GB"/>
        </w:rPr>
        <w:t xml:space="preserve">Hier hetzelfde als in de hoofdvraag en deelvraag 2: de routes van wat? </w:t>
      </w:r>
    </w:p>
    <w:p w14:paraId="7A028512" w14:textId="77777777" w:rsidR="00831ECE" w:rsidRDefault="00831ECE" w:rsidP="00831ECE">
      <w:pPr>
        <w:pStyle w:val="Tekstopmerking"/>
      </w:pPr>
      <w:r>
        <w:rPr>
          <w:lang w:val="en-GB"/>
        </w:rPr>
        <w:t>In deelvraag 2: de capaciteit van wat?</w:t>
      </w:r>
    </w:p>
  </w:comment>
  <w:comment w:id="39" w:author="J vdT" w:date="2024-09-26T10:59:00Z" w:initials="Jv">
    <w:p w14:paraId="0C78FE3E" w14:textId="77777777" w:rsidR="004515F1" w:rsidRDefault="004515F1" w:rsidP="004515F1">
      <w:pPr>
        <w:pStyle w:val="Tekstopmerking"/>
      </w:pPr>
      <w:r>
        <w:rPr>
          <w:rStyle w:val="Verwijzingopmerking"/>
        </w:rPr>
        <w:annotationRef/>
      </w:r>
      <w:r>
        <w:rPr>
          <w:lang w:val="en-GB"/>
        </w:rPr>
        <w:t>Deze zin loopt niet lekker</w:t>
      </w:r>
    </w:p>
  </w:comment>
  <w:comment w:id="40" w:author="J vdT" w:date="2024-09-26T11:02:00Z" w:initials="Jv">
    <w:p w14:paraId="1B00F8E8" w14:textId="77777777" w:rsidR="004515F1" w:rsidRDefault="004515F1" w:rsidP="004515F1">
      <w:pPr>
        <w:pStyle w:val="Tekstopmerking"/>
      </w:pPr>
      <w:r>
        <w:rPr>
          <w:rStyle w:val="Verwijzingopmerking"/>
        </w:rPr>
        <w:annotationRef/>
      </w:r>
      <w:r>
        <w:rPr>
          <w:lang w:val="en-GB"/>
        </w:rPr>
        <w:t>Dit is nog erg vaag. Voor iemand die de dataset niet kan inzien, moet je hier wat extra toelichten wat actief inhoudt</w:t>
      </w:r>
    </w:p>
  </w:comment>
  <w:comment w:id="45" w:author="J vdT" w:date="2024-09-26T11:17:00Z" w:initials="Jv">
    <w:p w14:paraId="675B4EB9" w14:textId="77777777" w:rsidR="002E75FD" w:rsidRDefault="002E75FD" w:rsidP="002E75FD">
      <w:pPr>
        <w:pStyle w:val="Tekstopmerking"/>
      </w:pPr>
      <w:r>
        <w:rPr>
          <w:rStyle w:val="Verwijzingopmerking"/>
        </w:rPr>
        <w:annotationRef/>
      </w:r>
      <w:r>
        <w:rPr>
          <w:lang w:val="en-GB"/>
        </w:rPr>
        <w:t>Je kan ook andere methoden gebruiken dan die al aan bod zijn gekomen. En ik denk dat je dit niet hoeft te melden</w:t>
      </w:r>
    </w:p>
  </w:comment>
  <w:comment w:id="49" w:author="J vdT" w:date="2024-09-26T11:17:00Z" w:initials="Jv">
    <w:p w14:paraId="2575B438" w14:textId="77777777" w:rsidR="002E75FD" w:rsidRDefault="002E75FD" w:rsidP="002E75FD">
      <w:pPr>
        <w:pStyle w:val="Tekstopmerking"/>
      </w:pPr>
      <w:r>
        <w:rPr>
          <w:rStyle w:val="Verwijzingopmerking"/>
        </w:rPr>
        <w:annotationRef/>
      </w:r>
      <w:r>
        <w:rPr>
          <w:lang w:val="en-GB"/>
        </w:rPr>
        <w:t>Dit blijkt nog niet echt uit het kopje dataverkenning hiervoor. Dus komt het nu een beetje uit de lucht vallen dat er weinig bekend is</w:t>
      </w:r>
    </w:p>
  </w:comment>
  <w:comment w:id="51" w:author="J vdT" w:date="2024-09-26T14:45:00Z" w:initials="Jv">
    <w:p w14:paraId="27348C98" w14:textId="77777777" w:rsidR="00156894" w:rsidRDefault="00156894" w:rsidP="00156894">
      <w:pPr>
        <w:pStyle w:val="Tekstopmerking"/>
      </w:pPr>
      <w:r>
        <w:rPr>
          <w:rStyle w:val="Verwijzingopmerking"/>
        </w:rPr>
        <w:annotationRef/>
      </w:r>
      <w:r>
        <w:rPr>
          <w:lang w:val="en-GB"/>
        </w:rPr>
        <w:t>Uitgebreid en duidelijk uitgelegd hoe alle methoden werken</w:t>
      </w:r>
    </w:p>
  </w:comment>
  <w:comment w:id="53" w:author="J vdT" w:date="2024-09-26T11:32:00Z" w:initials="Jv">
    <w:p w14:paraId="0EC0F202" w14:textId="640FC461" w:rsidR="00C65294" w:rsidRDefault="00C65294" w:rsidP="00C65294">
      <w:pPr>
        <w:pStyle w:val="Tekstopmerking"/>
      </w:pPr>
      <w:r>
        <w:rPr>
          <w:rStyle w:val="Verwijzingopmerking"/>
        </w:rPr>
        <w:annotationRef/>
      </w:r>
      <w:r>
        <w:rPr>
          <w:lang w:val="en-GB"/>
        </w:rPr>
        <w:t>Uit welke bron komt dit?</w:t>
      </w:r>
    </w:p>
  </w:comment>
  <w:comment w:id="55" w:author="J vdT" w:date="2024-09-26T11:34:00Z" w:initials="Jv">
    <w:p w14:paraId="6FE74B0C" w14:textId="77777777" w:rsidR="00842E5C" w:rsidRDefault="00842E5C" w:rsidP="00842E5C">
      <w:pPr>
        <w:pStyle w:val="Tekstopmerking"/>
      </w:pPr>
      <w:r>
        <w:rPr>
          <w:rStyle w:val="Verwijzingopmerking"/>
        </w:rPr>
        <w:annotationRef/>
      </w:r>
      <w:r>
        <w:rPr>
          <w:lang w:val="en-GB"/>
        </w:rPr>
        <w:t>Bron?</w:t>
      </w:r>
    </w:p>
  </w:comment>
  <w:comment w:id="57" w:author="J vdT" w:date="2024-09-26T11:35:00Z" w:initials="Jv">
    <w:p w14:paraId="14A3D801" w14:textId="77777777" w:rsidR="00842E5C" w:rsidRDefault="00842E5C" w:rsidP="00842E5C">
      <w:pPr>
        <w:pStyle w:val="Tekstopmerking"/>
      </w:pPr>
      <w:r>
        <w:rPr>
          <w:rStyle w:val="Verwijzingopmerking"/>
        </w:rPr>
        <w:annotationRef/>
      </w:r>
      <w:r>
        <w:rPr>
          <w:lang w:val="en-GB"/>
        </w:rPr>
        <w:t>Wat is polynomiale tijd?</w:t>
      </w:r>
    </w:p>
  </w:comment>
  <w:comment w:id="58" w:author="J vdT" w:date="2024-09-26T11:37:00Z" w:initials="Jv">
    <w:p w14:paraId="1A2085F2" w14:textId="77777777" w:rsidR="00842E5C" w:rsidRDefault="00842E5C" w:rsidP="00842E5C">
      <w:pPr>
        <w:pStyle w:val="Tekstopmerking"/>
      </w:pPr>
      <w:r>
        <w:rPr>
          <w:rStyle w:val="Verwijzingopmerking"/>
        </w:rPr>
        <w:annotationRef/>
      </w:r>
      <w:r>
        <w:rPr>
          <w:lang w:val="en-GB"/>
        </w:rPr>
        <w:t>Ik begrijp wat je bedoeld, vooral door de zin erna, maar ik weet niet of dit de juiste benaming is ervoor</w:t>
      </w:r>
    </w:p>
  </w:comment>
  <w:comment w:id="62" w:author="J vdT" w:date="2024-09-26T14:00:00Z" w:initials="Jv">
    <w:p w14:paraId="229BBFBE" w14:textId="77777777" w:rsidR="00B3320C" w:rsidRDefault="00B3320C" w:rsidP="00B3320C">
      <w:pPr>
        <w:pStyle w:val="Tekstopmerking"/>
      </w:pPr>
      <w:r>
        <w:rPr>
          <w:rStyle w:val="Verwijzingopmerking"/>
        </w:rPr>
        <w:annotationRef/>
      </w:r>
      <w:r>
        <w:rPr>
          <w:lang w:val="en-GB"/>
        </w:rPr>
        <w:t>Vervangen door ‘het proces’ is misschien beter. Nu verwachtte ik niet dat het een Engels woord zou zijn en las ik het eerst verkeerd</w:t>
      </w:r>
    </w:p>
  </w:comment>
  <w:comment w:id="64" w:author="J vdT" w:date="2024-09-26T14:13:00Z" w:initials="Jv">
    <w:p w14:paraId="39BEE85D" w14:textId="77777777" w:rsidR="008F6804" w:rsidRDefault="008F6804" w:rsidP="008F6804">
      <w:pPr>
        <w:pStyle w:val="Tekstopmerking"/>
      </w:pPr>
      <w:r>
        <w:rPr>
          <w:rStyle w:val="Verwijzingopmerking"/>
        </w:rPr>
        <w:annotationRef/>
      </w:r>
      <w:r>
        <w:rPr>
          <w:lang w:val="en-GB"/>
        </w:rPr>
        <w:t>Startlocatie of hub</w:t>
      </w:r>
    </w:p>
  </w:comment>
  <w:comment w:id="69" w:author="J vdT" w:date="2024-09-26T14:23:00Z" w:initials="Jv">
    <w:p w14:paraId="65C3FDE1" w14:textId="77777777" w:rsidR="008F6804" w:rsidRDefault="008F6804" w:rsidP="008F6804">
      <w:pPr>
        <w:pStyle w:val="Tekstopmerking"/>
      </w:pPr>
      <w:r>
        <w:rPr>
          <w:rStyle w:val="Verwijzingopmerking"/>
        </w:rPr>
        <w:annotationRef/>
      </w:r>
      <w:r>
        <w:rPr>
          <w:lang w:val="en-GB"/>
        </w:rPr>
        <w:t>Dit komt heel informeel over. ‘Dit wordt verderop verder uitgelegd.’ is al formeler</w:t>
      </w:r>
    </w:p>
  </w:comment>
  <w:comment w:id="70" w:author="J vdT" w:date="2024-09-26T14:23:00Z" w:initials="Jv">
    <w:p w14:paraId="611D3486" w14:textId="77777777" w:rsidR="004F4E48" w:rsidRDefault="004F4E48" w:rsidP="004F4E48">
      <w:pPr>
        <w:pStyle w:val="Tekstopmerking"/>
      </w:pPr>
      <w:r>
        <w:rPr>
          <w:rStyle w:val="Verwijzingopmerking"/>
        </w:rPr>
        <w:annotationRef/>
      </w:r>
      <w:r>
        <w:rPr>
          <w:lang w:val="en-GB"/>
        </w:rPr>
        <w:t>Geen komma voor ‘en’</w:t>
      </w:r>
    </w:p>
  </w:comment>
  <w:comment w:id="71" w:author="J vdT" w:date="2024-09-26T14:31:00Z" w:initials="Jv">
    <w:p w14:paraId="452FB830" w14:textId="77777777" w:rsidR="004F4E48" w:rsidRDefault="004F4E48" w:rsidP="004F4E48">
      <w:pPr>
        <w:pStyle w:val="Tekstopmerking"/>
      </w:pPr>
      <w:r>
        <w:rPr>
          <w:rStyle w:val="Verwijzingopmerking"/>
        </w:rPr>
        <w:annotationRef/>
      </w:r>
      <w:r>
        <w:rPr>
          <w:lang w:val="en-GB"/>
        </w:rPr>
        <w:t>Ik snap niet wat jullie hier zeggen</w:t>
      </w:r>
    </w:p>
  </w:comment>
  <w:comment w:id="74" w:author="J vdT" w:date="2024-09-26T14:33:00Z" w:initials="Jv">
    <w:p w14:paraId="335F3E25" w14:textId="77777777" w:rsidR="004F4E48" w:rsidRDefault="004F4E48" w:rsidP="004F4E48">
      <w:pPr>
        <w:pStyle w:val="Tekstopmerking"/>
      </w:pPr>
      <w:r>
        <w:rPr>
          <w:rStyle w:val="Verwijzingopmerking"/>
        </w:rPr>
        <w:annotationRef/>
      </w:r>
      <w:r>
        <w:rPr>
          <w:lang w:val="en-GB"/>
        </w:rPr>
        <w:t>Er mist een stukje uit deze zin</w:t>
      </w:r>
    </w:p>
  </w:comment>
  <w:comment w:id="92" w:author="J vdT" w:date="2024-09-26T14:38:00Z" w:initials="Jv">
    <w:p w14:paraId="6EAA0D11" w14:textId="77777777" w:rsidR="004A412A" w:rsidRDefault="004A412A" w:rsidP="004A412A">
      <w:pPr>
        <w:pStyle w:val="Tekstopmerking"/>
      </w:pPr>
      <w:r>
        <w:rPr>
          <w:rStyle w:val="Verwijzingopmerking"/>
        </w:rPr>
        <w:annotationRef/>
      </w:r>
      <w:r>
        <w:rPr>
          <w:lang w:val="en-GB"/>
        </w:rPr>
        <w:t>Zet de bron pas bij het stukje waar de informatie uit die bron komt. Nu weet ik als lezer niet welke informatie ik in welke bron kan terugvinden</w:t>
      </w:r>
    </w:p>
  </w:comment>
  <w:comment w:id="109" w:author="J vdT" w:date="2024-09-26T14:44:00Z" w:initials="Jv">
    <w:p w14:paraId="3C16DA8B" w14:textId="77777777" w:rsidR="00156894" w:rsidRDefault="00156894" w:rsidP="00156894">
      <w:pPr>
        <w:pStyle w:val="Tekstopmerking"/>
      </w:pPr>
      <w:r>
        <w:rPr>
          <w:rStyle w:val="Verwijzingopmerking"/>
        </w:rPr>
        <w:annotationRef/>
      </w:r>
      <w:r>
        <w:rPr>
          <w:lang w:val="en-GB"/>
        </w:rPr>
        <w:t>Alleen de locatie De Meern is momenteel in gebruik, dus alleen daarvoor verwacht ik dat ze al een huidige planning hebben. Hoe ga je dat dan doen voor de andere locaties? Of als er een nieuw ziekenhuis bij komt of een nieuwe hub?</w:t>
      </w:r>
    </w:p>
  </w:comment>
  <w:comment w:id="114" w:author="J vdT" w:date="2024-09-26T14:48:00Z" w:initials="Jv">
    <w:p w14:paraId="7E32C19A" w14:textId="77777777" w:rsidR="00156894" w:rsidRDefault="00156894" w:rsidP="00156894">
      <w:pPr>
        <w:pStyle w:val="Tekstopmerking"/>
      </w:pPr>
      <w:r>
        <w:rPr>
          <w:rStyle w:val="Verwijzingopmerking"/>
        </w:rPr>
        <w:annotationRef/>
      </w:r>
      <w:r>
        <w:rPr>
          <w:lang w:val="en-GB"/>
        </w:rPr>
        <w:t>Dit woord is niet voorgekomen in de uitleg van het genetisch algoritme en komt dus een beetje uit de lucht vallen</w:t>
      </w:r>
    </w:p>
  </w:comment>
  <w:comment w:id="115" w:author="J vdT" w:date="2024-09-26T14:50:00Z" w:initials="Jv">
    <w:p w14:paraId="10C716AC" w14:textId="77777777" w:rsidR="00156894" w:rsidRDefault="00156894" w:rsidP="00156894">
      <w:pPr>
        <w:pStyle w:val="Tekstopmerking"/>
      </w:pPr>
      <w:r>
        <w:rPr>
          <w:rStyle w:val="Verwijzingopmerking"/>
        </w:rPr>
        <w:annotationRef/>
      </w:r>
      <w:r>
        <w:rPr>
          <w:lang w:val="en-GB"/>
        </w:rPr>
        <w:t>Ook deze heb ik niet eerder gehoord bij de uitleg van het algoritme. Ik zou hem daar wel toevoegen  als je hem hier wil benoemen</w:t>
      </w:r>
    </w:p>
  </w:comment>
  <w:comment w:id="121" w:author="J vdT" w:date="2024-09-26T14:52:00Z" w:initials="Jv">
    <w:p w14:paraId="11E80472" w14:textId="77777777" w:rsidR="00156894" w:rsidRDefault="00156894" w:rsidP="00156894">
      <w:pPr>
        <w:pStyle w:val="Tekstopmerking"/>
      </w:pPr>
      <w:r>
        <w:rPr>
          <w:rStyle w:val="Verwijzingopmerking"/>
        </w:rPr>
        <w:annotationRef/>
      </w:r>
      <w:r>
        <w:rPr>
          <w:lang w:val="en-GB"/>
        </w:rPr>
        <w:t>Deze functie heb ik ook nog niet gelezen in de uitleg van de heuristiek. Die zou ik daar nog wel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45699C" w15:done="0"/>
  <w15:commentEx w15:paraId="24AC9E40" w15:done="0"/>
  <w15:commentEx w15:paraId="0083A8BA" w15:done="0"/>
  <w15:commentEx w15:paraId="23D17CA3" w15:done="0"/>
  <w15:commentEx w15:paraId="0734034D" w15:done="0"/>
  <w15:commentEx w15:paraId="7A028512" w15:done="0"/>
  <w15:commentEx w15:paraId="0C78FE3E" w15:done="0"/>
  <w15:commentEx w15:paraId="1B00F8E8" w15:done="0"/>
  <w15:commentEx w15:paraId="675B4EB9" w15:done="0"/>
  <w15:commentEx w15:paraId="2575B438" w15:done="0"/>
  <w15:commentEx w15:paraId="27348C98" w15:done="0"/>
  <w15:commentEx w15:paraId="0EC0F202" w15:done="0"/>
  <w15:commentEx w15:paraId="6FE74B0C" w15:done="0"/>
  <w15:commentEx w15:paraId="14A3D801" w15:done="0"/>
  <w15:commentEx w15:paraId="1A2085F2" w15:paraIdParent="14A3D801" w15:done="0"/>
  <w15:commentEx w15:paraId="229BBFBE" w15:done="0"/>
  <w15:commentEx w15:paraId="39BEE85D" w15:done="0"/>
  <w15:commentEx w15:paraId="65C3FDE1" w15:done="0"/>
  <w15:commentEx w15:paraId="611D3486" w15:done="0"/>
  <w15:commentEx w15:paraId="452FB830" w15:done="0"/>
  <w15:commentEx w15:paraId="335F3E25" w15:done="0"/>
  <w15:commentEx w15:paraId="6EAA0D11" w15:done="0"/>
  <w15:commentEx w15:paraId="3C16DA8B" w15:done="0"/>
  <w15:commentEx w15:paraId="7E32C19A" w15:done="0"/>
  <w15:commentEx w15:paraId="10C716AC" w15:done="0"/>
  <w15:commentEx w15:paraId="11E804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9FB81A3" w16cex:dateUtc="2024-09-25T14:07:00Z"/>
  <w16cex:commentExtensible w16cex:durableId="01737E0E" w16cex:dateUtc="2024-09-25T14:08:00Z"/>
  <w16cex:commentExtensible w16cex:durableId="3B8E4E4C" w16cex:dateUtc="2024-09-25T16:33:00Z"/>
  <w16cex:commentExtensible w16cex:durableId="58F41216" w16cex:dateUtc="2024-09-25T16:35:00Z"/>
  <w16cex:commentExtensible w16cex:durableId="5C0ACC8B" w16cex:dateUtc="2024-09-25T16:36:00Z"/>
  <w16cex:commentExtensible w16cex:durableId="7CE0805E" w16cex:dateUtc="2024-09-25T16:35:00Z"/>
  <w16cex:commentExtensible w16cex:durableId="6A8DD9B2" w16cex:dateUtc="2024-09-26T08:59:00Z"/>
  <w16cex:commentExtensible w16cex:durableId="764DD759" w16cex:dateUtc="2024-09-26T09:02:00Z"/>
  <w16cex:commentExtensible w16cex:durableId="5DB68901" w16cex:dateUtc="2024-09-26T09:17:00Z"/>
  <w16cex:commentExtensible w16cex:durableId="5C032A18" w16cex:dateUtc="2024-09-26T09:17:00Z"/>
  <w16cex:commentExtensible w16cex:durableId="2B00D3A9" w16cex:dateUtc="2024-09-26T12:45:00Z"/>
  <w16cex:commentExtensible w16cex:durableId="798AE20E" w16cex:dateUtc="2024-09-26T09:32:00Z"/>
  <w16cex:commentExtensible w16cex:durableId="1AE30A96" w16cex:dateUtc="2024-09-26T09:34:00Z"/>
  <w16cex:commentExtensible w16cex:durableId="48E1704B" w16cex:dateUtc="2024-09-26T09:35:00Z"/>
  <w16cex:commentExtensible w16cex:durableId="69B8022F" w16cex:dateUtc="2024-09-26T09:37:00Z"/>
  <w16cex:commentExtensible w16cex:durableId="645CB6AA" w16cex:dateUtc="2024-09-26T12:00:00Z"/>
  <w16cex:commentExtensible w16cex:durableId="2557DB0B" w16cex:dateUtc="2024-09-26T12:13:00Z"/>
  <w16cex:commentExtensible w16cex:durableId="0D509ACB" w16cex:dateUtc="2024-09-26T12:23:00Z"/>
  <w16cex:commentExtensible w16cex:durableId="56504336" w16cex:dateUtc="2024-09-26T12:23:00Z"/>
  <w16cex:commentExtensible w16cex:durableId="063849E1" w16cex:dateUtc="2024-09-26T12:31:00Z"/>
  <w16cex:commentExtensible w16cex:durableId="5E678DB7" w16cex:dateUtc="2024-09-26T12:33:00Z"/>
  <w16cex:commentExtensible w16cex:durableId="624FB0B6" w16cex:dateUtc="2024-09-26T12:38:00Z"/>
  <w16cex:commentExtensible w16cex:durableId="76C72B51" w16cex:dateUtc="2024-09-26T12:44:00Z"/>
  <w16cex:commentExtensible w16cex:durableId="2AD375DF" w16cex:dateUtc="2024-09-26T12:48:00Z"/>
  <w16cex:commentExtensible w16cex:durableId="2A91536A" w16cex:dateUtc="2024-09-26T12:50:00Z"/>
  <w16cex:commentExtensible w16cex:durableId="6318DE99" w16cex:dateUtc="2024-09-26T1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45699C" w16cid:durableId="09FB81A3"/>
  <w16cid:commentId w16cid:paraId="24AC9E40" w16cid:durableId="01737E0E"/>
  <w16cid:commentId w16cid:paraId="0083A8BA" w16cid:durableId="3B8E4E4C"/>
  <w16cid:commentId w16cid:paraId="23D17CA3" w16cid:durableId="58F41216"/>
  <w16cid:commentId w16cid:paraId="0734034D" w16cid:durableId="5C0ACC8B"/>
  <w16cid:commentId w16cid:paraId="7A028512" w16cid:durableId="7CE0805E"/>
  <w16cid:commentId w16cid:paraId="0C78FE3E" w16cid:durableId="6A8DD9B2"/>
  <w16cid:commentId w16cid:paraId="1B00F8E8" w16cid:durableId="764DD759"/>
  <w16cid:commentId w16cid:paraId="675B4EB9" w16cid:durableId="5DB68901"/>
  <w16cid:commentId w16cid:paraId="2575B438" w16cid:durableId="5C032A18"/>
  <w16cid:commentId w16cid:paraId="27348C98" w16cid:durableId="2B00D3A9"/>
  <w16cid:commentId w16cid:paraId="0EC0F202" w16cid:durableId="798AE20E"/>
  <w16cid:commentId w16cid:paraId="6FE74B0C" w16cid:durableId="1AE30A96"/>
  <w16cid:commentId w16cid:paraId="14A3D801" w16cid:durableId="48E1704B"/>
  <w16cid:commentId w16cid:paraId="1A2085F2" w16cid:durableId="69B8022F"/>
  <w16cid:commentId w16cid:paraId="229BBFBE" w16cid:durableId="645CB6AA"/>
  <w16cid:commentId w16cid:paraId="39BEE85D" w16cid:durableId="2557DB0B"/>
  <w16cid:commentId w16cid:paraId="65C3FDE1" w16cid:durableId="0D509ACB"/>
  <w16cid:commentId w16cid:paraId="611D3486" w16cid:durableId="56504336"/>
  <w16cid:commentId w16cid:paraId="452FB830" w16cid:durableId="063849E1"/>
  <w16cid:commentId w16cid:paraId="335F3E25" w16cid:durableId="5E678DB7"/>
  <w16cid:commentId w16cid:paraId="6EAA0D11" w16cid:durableId="624FB0B6"/>
  <w16cid:commentId w16cid:paraId="3C16DA8B" w16cid:durableId="76C72B51"/>
  <w16cid:commentId w16cid:paraId="7E32C19A" w16cid:durableId="2AD375DF"/>
  <w16cid:commentId w16cid:paraId="10C716AC" w16cid:durableId="2A91536A"/>
  <w16cid:commentId w16cid:paraId="11E80472" w16cid:durableId="6318DE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DEDF3" w14:textId="77777777" w:rsidR="00712010" w:rsidRDefault="00712010" w:rsidP="00B62F08">
      <w:pPr>
        <w:spacing w:after="0" w:line="240" w:lineRule="auto"/>
      </w:pPr>
      <w:r>
        <w:separator/>
      </w:r>
    </w:p>
  </w:endnote>
  <w:endnote w:type="continuationSeparator" w:id="0">
    <w:p w14:paraId="317500F3" w14:textId="77777777" w:rsidR="00712010" w:rsidRDefault="00712010" w:rsidP="00B62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6C633" w14:textId="77777777" w:rsidR="00712010" w:rsidRDefault="00712010" w:rsidP="00B62F08">
      <w:pPr>
        <w:spacing w:after="0" w:line="240" w:lineRule="auto"/>
      </w:pPr>
      <w:r>
        <w:separator/>
      </w:r>
    </w:p>
  </w:footnote>
  <w:footnote w:type="continuationSeparator" w:id="0">
    <w:p w14:paraId="5818A253" w14:textId="77777777" w:rsidR="00712010" w:rsidRDefault="00712010" w:rsidP="00B62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4559"/>
      </v:shape>
    </w:pict>
  </w:numPicBullet>
  <w:abstractNum w:abstractNumId="0" w15:restartNumberingAfterBreak="0">
    <w:nsid w:val="0EEF1476"/>
    <w:multiLevelType w:val="multilevel"/>
    <w:tmpl w:val="7996166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1C409AE"/>
    <w:multiLevelType w:val="hybridMultilevel"/>
    <w:tmpl w:val="74BCB030"/>
    <w:lvl w:ilvl="0" w:tplc="44D4043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9AE351B"/>
    <w:multiLevelType w:val="multilevel"/>
    <w:tmpl w:val="7996166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07A7DDF"/>
    <w:multiLevelType w:val="hybridMultilevel"/>
    <w:tmpl w:val="9C9A3754"/>
    <w:lvl w:ilvl="0" w:tplc="BA001784">
      <w:start w:val="20"/>
      <w:numFmt w:val="bullet"/>
      <w:lvlText w:val="-"/>
      <w:lvlJc w:val="left"/>
      <w:pPr>
        <w:ind w:left="360" w:hanging="360"/>
      </w:pPr>
      <w:rPr>
        <w:rFonts w:ascii="Calibri" w:eastAsia="Times New Roman"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7F541B65"/>
    <w:multiLevelType w:val="hybridMultilevel"/>
    <w:tmpl w:val="06A07352"/>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71108855">
    <w:abstractNumId w:val="2"/>
  </w:num>
  <w:num w:numId="2" w16cid:durableId="119111667">
    <w:abstractNumId w:val="3"/>
  </w:num>
  <w:num w:numId="3" w16cid:durableId="474949660">
    <w:abstractNumId w:val="4"/>
  </w:num>
  <w:num w:numId="4" w16cid:durableId="630088331">
    <w:abstractNumId w:val="0"/>
  </w:num>
  <w:num w:numId="5" w16cid:durableId="94681298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 vdT">
    <w15:presenceInfo w15:providerId="Windows Live" w15:userId="2d82f7e9d71006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619"/>
    <w:rsid w:val="000070B3"/>
    <w:rsid w:val="00020713"/>
    <w:rsid w:val="0006761E"/>
    <w:rsid w:val="00071C38"/>
    <w:rsid w:val="0013279C"/>
    <w:rsid w:val="00156894"/>
    <w:rsid w:val="002279A6"/>
    <w:rsid w:val="00241389"/>
    <w:rsid w:val="002B3620"/>
    <w:rsid w:val="002E44D9"/>
    <w:rsid w:val="002E75FD"/>
    <w:rsid w:val="00353BE4"/>
    <w:rsid w:val="00382165"/>
    <w:rsid w:val="00397E45"/>
    <w:rsid w:val="003F7B88"/>
    <w:rsid w:val="00427B7D"/>
    <w:rsid w:val="004515F1"/>
    <w:rsid w:val="004A412A"/>
    <w:rsid w:val="004F4E48"/>
    <w:rsid w:val="005F2D7D"/>
    <w:rsid w:val="00646284"/>
    <w:rsid w:val="00654A94"/>
    <w:rsid w:val="0066336E"/>
    <w:rsid w:val="006D259C"/>
    <w:rsid w:val="006D3159"/>
    <w:rsid w:val="006E27E9"/>
    <w:rsid w:val="006E6619"/>
    <w:rsid w:val="0070615E"/>
    <w:rsid w:val="00712010"/>
    <w:rsid w:val="00766B48"/>
    <w:rsid w:val="007B51DA"/>
    <w:rsid w:val="00831ECE"/>
    <w:rsid w:val="00832A2A"/>
    <w:rsid w:val="00842E5C"/>
    <w:rsid w:val="0084758E"/>
    <w:rsid w:val="008603B3"/>
    <w:rsid w:val="008A764D"/>
    <w:rsid w:val="008D4BBB"/>
    <w:rsid w:val="008F6804"/>
    <w:rsid w:val="00914798"/>
    <w:rsid w:val="00941788"/>
    <w:rsid w:val="00973471"/>
    <w:rsid w:val="009742C7"/>
    <w:rsid w:val="009A6879"/>
    <w:rsid w:val="009E0DFC"/>
    <w:rsid w:val="009E481B"/>
    <w:rsid w:val="009F2CB7"/>
    <w:rsid w:val="00A322A6"/>
    <w:rsid w:val="00AE0545"/>
    <w:rsid w:val="00AE7622"/>
    <w:rsid w:val="00B0596D"/>
    <w:rsid w:val="00B11183"/>
    <w:rsid w:val="00B3320C"/>
    <w:rsid w:val="00B35C95"/>
    <w:rsid w:val="00B42776"/>
    <w:rsid w:val="00B62F08"/>
    <w:rsid w:val="00B84EDE"/>
    <w:rsid w:val="00B93C95"/>
    <w:rsid w:val="00BB5A62"/>
    <w:rsid w:val="00BD007F"/>
    <w:rsid w:val="00BD111D"/>
    <w:rsid w:val="00C373EA"/>
    <w:rsid w:val="00C53AB9"/>
    <w:rsid w:val="00C65294"/>
    <w:rsid w:val="00C83782"/>
    <w:rsid w:val="00CF5421"/>
    <w:rsid w:val="00D51719"/>
    <w:rsid w:val="00D71758"/>
    <w:rsid w:val="00D85095"/>
    <w:rsid w:val="00E1143C"/>
    <w:rsid w:val="00EB335E"/>
    <w:rsid w:val="00EC622C"/>
    <w:rsid w:val="00F07105"/>
    <w:rsid w:val="00F42583"/>
    <w:rsid w:val="00F64877"/>
    <w:rsid w:val="00F70A0B"/>
    <w:rsid w:val="00F805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2EC5"/>
  <w15:chartTrackingRefBased/>
  <w15:docId w15:val="{573375F1-6ADC-0247-AA93-0C55ED09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14798"/>
    <w:rPr>
      <w:rFonts w:ascii="Calibri" w:hAnsi="Calibri"/>
      <w:sz w:val="22"/>
    </w:rPr>
  </w:style>
  <w:style w:type="paragraph" w:styleId="Kop1">
    <w:name w:val="heading 1"/>
    <w:basedOn w:val="Standaard"/>
    <w:next w:val="Standaard"/>
    <w:link w:val="Kop1Char"/>
    <w:uiPriority w:val="9"/>
    <w:qFormat/>
    <w:rsid w:val="006E6619"/>
    <w:pPr>
      <w:keepNext/>
      <w:keepLines/>
      <w:spacing w:before="360" w:after="80"/>
      <w:outlineLvl w:val="0"/>
    </w:pPr>
    <w:rPr>
      <w:rFonts w:eastAsiaTheme="majorEastAsia" w:cstheme="majorBidi"/>
      <w:color w:val="0F4761" w:themeColor="accent1" w:themeShade="BF"/>
      <w:sz w:val="40"/>
      <w:szCs w:val="40"/>
    </w:rPr>
  </w:style>
  <w:style w:type="paragraph" w:styleId="Kop2">
    <w:name w:val="heading 2"/>
    <w:basedOn w:val="Standaard"/>
    <w:next w:val="Standaard"/>
    <w:link w:val="Kop2Char"/>
    <w:uiPriority w:val="9"/>
    <w:unhideWhenUsed/>
    <w:qFormat/>
    <w:rsid w:val="006E6619"/>
    <w:pPr>
      <w:keepNext/>
      <w:keepLines/>
      <w:spacing w:before="160" w:after="80"/>
      <w:outlineLvl w:val="1"/>
    </w:pPr>
    <w:rPr>
      <w:rFonts w:eastAsiaTheme="majorEastAsia" w:cstheme="majorBidi"/>
      <w:color w:val="0F4761" w:themeColor="accent1" w:themeShade="BF"/>
      <w:sz w:val="32"/>
      <w:szCs w:val="32"/>
    </w:rPr>
  </w:style>
  <w:style w:type="paragraph" w:styleId="Kop3">
    <w:name w:val="heading 3"/>
    <w:basedOn w:val="Standaard"/>
    <w:next w:val="Standaard"/>
    <w:link w:val="Kop3Char"/>
    <w:uiPriority w:val="9"/>
    <w:unhideWhenUsed/>
    <w:qFormat/>
    <w:rsid w:val="006E661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6E661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E661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E661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E661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E661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E661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E6619"/>
    <w:rPr>
      <w:rFonts w:ascii="Calibri" w:eastAsiaTheme="majorEastAsia" w:hAnsi="Calibri" w:cstheme="majorBidi"/>
      <w:color w:val="0F4761" w:themeColor="accent1" w:themeShade="BF"/>
      <w:sz w:val="40"/>
      <w:szCs w:val="40"/>
    </w:rPr>
  </w:style>
  <w:style w:type="character" w:customStyle="1" w:styleId="Kop2Char">
    <w:name w:val="Kop 2 Char"/>
    <w:basedOn w:val="Standaardalinea-lettertype"/>
    <w:link w:val="Kop2"/>
    <w:uiPriority w:val="9"/>
    <w:rsid w:val="006E6619"/>
    <w:rPr>
      <w:rFonts w:ascii="Calibri" w:eastAsiaTheme="majorEastAsia" w:hAnsi="Calibri" w:cstheme="majorBidi"/>
      <w:color w:val="0F4761" w:themeColor="accent1" w:themeShade="BF"/>
      <w:sz w:val="32"/>
      <w:szCs w:val="32"/>
    </w:rPr>
  </w:style>
  <w:style w:type="character" w:customStyle="1" w:styleId="Kop3Char">
    <w:name w:val="Kop 3 Char"/>
    <w:basedOn w:val="Standaardalinea-lettertype"/>
    <w:link w:val="Kop3"/>
    <w:uiPriority w:val="9"/>
    <w:rsid w:val="006E661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6E661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E661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E661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E661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E661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E6619"/>
    <w:rPr>
      <w:rFonts w:eastAsiaTheme="majorEastAsia" w:cstheme="majorBidi"/>
      <w:color w:val="272727" w:themeColor="text1" w:themeTint="D8"/>
    </w:rPr>
  </w:style>
  <w:style w:type="paragraph" w:styleId="Titel">
    <w:name w:val="Title"/>
    <w:basedOn w:val="Standaard"/>
    <w:next w:val="Standaard"/>
    <w:link w:val="TitelChar"/>
    <w:uiPriority w:val="10"/>
    <w:qFormat/>
    <w:rsid w:val="006E6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E661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E661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E661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E661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E6619"/>
    <w:rPr>
      <w:i/>
      <w:iCs/>
      <w:color w:val="404040" w:themeColor="text1" w:themeTint="BF"/>
    </w:rPr>
  </w:style>
  <w:style w:type="paragraph" w:styleId="Lijstalinea">
    <w:name w:val="List Paragraph"/>
    <w:basedOn w:val="Standaard"/>
    <w:uiPriority w:val="34"/>
    <w:qFormat/>
    <w:rsid w:val="006E6619"/>
    <w:pPr>
      <w:ind w:left="720"/>
      <w:contextualSpacing/>
    </w:pPr>
  </w:style>
  <w:style w:type="character" w:styleId="Intensievebenadrukking">
    <w:name w:val="Intense Emphasis"/>
    <w:basedOn w:val="Standaardalinea-lettertype"/>
    <w:uiPriority w:val="21"/>
    <w:qFormat/>
    <w:rsid w:val="006E6619"/>
    <w:rPr>
      <w:i/>
      <w:iCs/>
      <w:color w:val="0F4761" w:themeColor="accent1" w:themeShade="BF"/>
    </w:rPr>
  </w:style>
  <w:style w:type="paragraph" w:styleId="Duidelijkcitaat">
    <w:name w:val="Intense Quote"/>
    <w:basedOn w:val="Standaard"/>
    <w:next w:val="Standaard"/>
    <w:link w:val="DuidelijkcitaatChar"/>
    <w:uiPriority w:val="30"/>
    <w:qFormat/>
    <w:rsid w:val="006E6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E6619"/>
    <w:rPr>
      <w:i/>
      <w:iCs/>
      <w:color w:val="0F4761" w:themeColor="accent1" w:themeShade="BF"/>
    </w:rPr>
  </w:style>
  <w:style w:type="character" w:styleId="Intensieveverwijzing">
    <w:name w:val="Intense Reference"/>
    <w:basedOn w:val="Standaardalinea-lettertype"/>
    <w:uiPriority w:val="32"/>
    <w:qFormat/>
    <w:rsid w:val="006E6619"/>
    <w:rPr>
      <w:b/>
      <w:bCs/>
      <w:smallCaps/>
      <w:color w:val="0F4761" w:themeColor="accent1" w:themeShade="BF"/>
      <w:spacing w:val="5"/>
    </w:rPr>
  </w:style>
  <w:style w:type="paragraph" w:styleId="Kopvaninhoudsopgave">
    <w:name w:val="TOC Heading"/>
    <w:basedOn w:val="Kop1"/>
    <w:next w:val="Standaard"/>
    <w:uiPriority w:val="39"/>
    <w:unhideWhenUsed/>
    <w:qFormat/>
    <w:rsid w:val="006E6619"/>
    <w:pPr>
      <w:spacing w:before="480" w:after="0" w:line="276" w:lineRule="auto"/>
      <w:outlineLvl w:val="9"/>
    </w:pPr>
    <w:rPr>
      <w:b/>
      <w:bCs/>
      <w:kern w:val="0"/>
      <w:sz w:val="28"/>
      <w:szCs w:val="28"/>
      <w:lang w:eastAsia="nl-NL"/>
      <w14:ligatures w14:val="none"/>
    </w:rPr>
  </w:style>
  <w:style w:type="paragraph" w:styleId="Inhopg1">
    <w:name w:val="toc 1"/>
    <w:basedOn w:val="Standaard"/>
    <w:next w:val="Standaard"/>
    <w:autoRedefine/>
    <w:uiPriority w:val="39"/>
    <w:unhideWhenUsed/>
    <w:rsid w:val="006E6619"/>
    <w:pPr>
      <w:spacing w:before="240" w:after="120"/>
    </w:pPr>
    <w:rPr>
      <w:b/>
      <w:bCs/>
      <w:sz w:val="20"/>
      <w:szCs w:val="20"/>
    </w:rPr>
  </w:style>
  <w:style w:type="paragraph" w:styleId="Inhopg2">
    <w:name w:val="toc 2"/>
    <w:basedOn w:val="Standaard"/>
    <w:next w:val="Standaard"/>
    <w:autoRedefine/>
    <w:uiPriority w:val="39"/>
    <w:unhideWhenUsed/>
    <w:rsid w:val="006E6619"/>
    <w:pPr>
      <w:spacing w:before="120" w:after="0"/>
      <w:ind w:left="240"/>
    </w:pPr>
    <w:rPr>
      <w:i/>
      <w:iCs/>
      <w:sz w:val="20"/>
      <w:szCs w:val="20"/>
    </w:rPr>
  </w:style>
  <w:style w:type="paragraph" w:styleId="Inhopg3">
    <w:name w:val="toc 3"/>
    <w:basedOn w:val="Standaard"/>
    <w:next w:val="Standaard"/>
    <w:autoRedefine/>
    <w:uiPriority w:val="39"/>
    <w:unhideWhenUsed/>
    <w:rsid w:val="006E6619"/>
    <w:pPr>
      <w:spacing w:after="0"/>
      <w:ind w:left="480"/>
    </w:pPr>
    <w:rPr>
      <w:sz w:val="20"/>
      <w:szCs w:val="20"/>
    </w:rPr>
  </w:style>
  <w:style w:type="paragraph" w:styleId="Inhopg4">
    <w:name w:val="toc 4"/>
    <w:basedOn w:val="Standaard"/>
    <w:next w:val="Standaard"/>
    <w:autoRedefine/>
    <w:uiPriority w:val="39"/>
    <w:semiHidden/>
    <w:unhideWhenUsed/>
    <w:rsid w:val="006E6619"/>
    <w:pPr>
      <w:spacing w:after="0"/>
      <w:ind w:left="720"/>
    </w:pPr>
    <w:rPr>
      <w:sz w:val="20"/>
      <w:szCs w:val="20"/>
    </w:rPr>
  </w:style>
  <w:style w:type="paragraph" w:styleId="Inhopg5">
    <w:name w:val="toc 5"/>
    <w:basedOn w:val="Standaard"/>
    <w:next w:val="Standaard"/>
    <w:autoRedefine/>
    <w:uiPriority w:val="39"/>
    <w:semiHidden/>
    <w:unhideWhenUsed/>
    <w:rsid w:val="006E6619"/>
    <w:pPr>
      <w:spacing w:after="0"/>
      <w:ind w:left="960"/>
    </w:pPr>
    <w:rPr>
      <w:sz w:val="20"/>
      <w:szCs w:val="20"/>
    </w:rPr>
  </w:style>
  <w:style w:type="paragraph" w:styleId="Inhopg6">
    <w:name w:val="toc 6"/>
    <w:basedOn w:val="Standaard"/>
    <w:next w:val="Standaard"/>
    <w:autoRedefine/>
    <w:uiPriority w:val="39"/>
    <w:semiHidden/>
    <w:unhideWhenUsed/>
    <w:rsid w:val="006E6619"/>
    <w:pPr>
      <w:spacing w:after="0"/>
      <w:ind w:left="1200"/>
    </w:pPr>
    <w:rPr>
      <w:sz w:val="20"/>
      <w:szCs w:val="20"/>
    </w:rPr>
  </w:style>
  <w:style w:type="paragraph" w:styleId="Inhopg7">
    <w:name w:val="toc 7"/>
    <w:basedOn w:val="Standaard"/>
    <w:next w:val="Standaard"/>
    <w:autoRedefine/>
    <w:uiPriority w:val="39"/>
    <w:semiHidden/>
    <w:unhideWhenUsed/>
    <w:rsid w:val="006E6619"/>
    <w:pPr>
      <w:spacing w:after="0"/>
      <w:ind w:left="1440"/>
    </w:pPr>
    <w:rPr>
      <w:sz w:val="20"/>
      <w:szCs w:val="20"/>
    </w:rPr>
  </w:style>
  <w:style w:type="paragraph" w:styleId="Inhopg8">
    <w:name w:val="toc 8"/>
    <w:basedOn w:val="Standaard"/>
    <w:next w:val="Standaard"/>
    <w:autoRedefine/>
    <w:uiPriority w:val="39"/>
    <w:semiHidden/>
    <w:unhideWhenUsed/>
    <w:rsid w:val="006E6619"/>
    <w:pPr>
      <w:spacing w:after="0"/>
      <w:ind w:left="1680"/>
    </w:pPr>
    <w:rPr>
      <w:sz w:val="20"/>
      <w:szCs w:val="20"/>
    </w:rPr>
  </w:style>
  <w:style w:type="paragraph" w:styleId="Inhopg9">
    <w:name w:val="toc 9"/>
    <w:basedOn w:val="Standaard"/>
    <w:next w:val="Standaard"/>
    <w:autoRedefine/>
    <w:uiPriority w:val="39"/>
    <w:semiHidden/>
    <w:unhideWhenUsed/>
    <w:rsid w:val="006E6619"/>
    <w:pPr>
      <w:spacing w:after="0"/>
      <w:ind w:left="1920"/>
    </w:pPr>
    <w:rPr>
      <w:sz w:val="20"/>
      <w:szCs w:val="20"/>
    </w:rPr>
  </w:style>
  <w:style w:type="character" w:styleId="Hyperlink">
    <w:name w:val="Hyperlink"/>
    <w:basedOn w:val="Standaardalinea-lettertype"/>
    <w:uiPriority w:val="99"/>
    <w:unhideWhenUsed/>
    <w:rsid w:val="002279A6"/>
    <w:rPr>
      <w:color w:val="467886" w:themeColor="hyperlink"/>
      <w:u w:val="single"/>
    </w:rPr>
  </w:style>
  <w:style w:type="table" w:styleId="Tabelraster">
    <w:name w:val="Table Grid"/>
    <w:basedOn w:val="Standaardtabel"/>
    <w:uiPriority w:val="39"/>
    <w:rsid w:val="00914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914798"/>
    <w:rPr>
      <w:sz w:val="16"/>
      <w:szCs w:val="16"/>
    </w:rPr>
  </w:style>
  <w:style w:type="paragraph" w:styleId="Koptekst">
    <w:name w:val="header"/>
    <w:basedOn w:val="Standaard"/>
    <w:link w:val="KoptekstChar"/>
    <w:uiPriority w:val="99"/>
    <w:unhideWhenUsed/>
    <w:rsid w:val="00B62F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62F08"/>
    <w:rPr>
      <w:rFonts w:ascii="Calibri" w:hAnsi="Calibri"/>
      <w:sz w:val="22"/>
    </w:rPr>
  </w:style>
  <w:style w:type="paragraph" w:styleId="Voettekst">
    <w:name w:val="footer"/>
    <w:basedOn w:val="Standaard"/>
    <w:link w:val="VoettekstChar"/>
    <w:uiPriority w:val="99"/>
    <w:unhideWhenUsed/>
    <w:rsid w:val="00B62F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62F08"/>
    <w:rPr>
      <w:rFonts w:ascii="Calibri" w:hAnsi="Calibri"/>
      <w:sz w:val="22"/>
    </w:rPr>
  </w:style>
  <w:style w:type="paragraph" w:styleId="Tekstopmerking">
    <w:name w:val="annotation text"/>
    <w:basedOn w:val="Standaard"/>
    <w:link w:val="TekstopmerkingChar"/>
    <w:uiPriority w:val="99"/>
    <w:unhideWhenUsed/>
    <w:rsid w:val="00B62F08"/>
    <w:pPr>
      <w:spacing w:line="240" w:lineRule="auto"/>
    </w:pPr>
    <w:rPr>
      <w:sz w:val="20"/>
      <w:szCs w:val="20"/>
    </w:rPr>
  </w:style>
  <w:style w:type="character" w:customStyle="1" w:styleId="TekstopmerkingChar">
    <w:name w:val="Tekst opmerking Char"/>
    <w:basedOn w:val="Standaardalinea-lettertype"/>
    <w:link w:val="Tekstopmerking"/>
    <w:uiPriority w:val="99"/>
    <w:rsid w:val="00B62F08"/>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B62F08"/>
    <w:rPr>
      <w:b/>
      <w:bCs/>
    </w:rPr>
  </w:style>
  <w:style w:type="character" w:customStyle="1" w:styleId="OnderwerpvanopmerkingChar">
    <w:name w:val="Onderwerp van opmerking Char"/>
    <w:basedOn w:val="TekstopmerkingChar"/>
    <w:link w:val="Onderwerpvanopmerking"/>
    <w:uiPriority w:val="99"/>
    <w:semiHidden/>
    <w:rsid w:val="00B62F08"/>
    <w:rPr>
      <w:rFonts w:ascii="Calibri" w:hAnsi="Calibri"/>
      <w:b/>
      <w:bCs/>
      <w:sz w:val="20"/>
      <w:szCs w:val="20"/>
    </w:rPr>
  </w:style>
  <w:style w:type="character" w:styleId="Onopgelostemelding">
    <w:name w:val="Unresolved Mention"/>
    <w:basedOn w:val="Standaardalinea-lettertype"/>
    <w:uiPriority w:val="99"/>
    <w:semiHidden/>
    <w:unhideWhenUsed/>
    <w:rsid w:val="009A6879"/>
    <w:rPr>
      <w:color w:val="605E5C"/>
      <w:shd w:val="clear" w:color="auto" w:fill="E1DFDD"/>
    </w:rPr>
  </w:style>
  <w:style w:type="paragraph" w:styleId="Geenafstand">
    <w:name w:val="No Spacing"/>
    <w:uiPriority w:val="1"/>
    <w:qFormat/>
    <w:rsid w:val="0070615E"/>
    <w:pPr>
      <w:spacing w:after="0" w:line="240" w:lineRule="auto"/>
    </w:pPr>
    <w:rPr>
      <w:rFonts w:ascii="Calibri" w:hAnsi="Calibri"/>
      <w:sz w:val="22"/>
    </w:rPr>
  </w:style>
  <w:style w:type="paragraph" w:styleId="Revisie">
    <w:name w:val="Revision"/>
    <w:hidden/>
    <w:uiPriority w:val="99"/>
    <w:semiHidden/>
    <w:rsid w:val="00654A94"/>
    <w:pPr>
      <w:spacing w:after="0" w:line="240" w:lineRule="auto"/>
    </w:pPr>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30013">
      <w:bodyDiv w:val="1"/>
      <w:marLeft w:val="0"/>
      <w:marRight w:val="0"/>
      <w:marTop w:val="0"/>
      <w:marBottom w:val="0"/>
      <w:divBdr>
        <w:top w:val="none" w:sz="0" w:space="0" w:color="auto"/>
        <w:left w:val="none" w:sz="0" w:space="0" w:color="auto"/>
        <w:bottom w:val="none" w:sz="0" w:space="0" w:color="auto"/>
        <w:right w:val="none" w:sz="0" w:space="0" w:color="auto"/>
      </w:divBdr>
    </w:div>
    <w:div w:id="174998398">
      <w:bodyDiv w:val="1"/>
      <w:marLeft w:val="0"/>
      <w:marRight w:val="0"/>
      <w:marTop w:val="0"/>
      <w:marBottom w:val="0"/>
      <w:divBdr>
        <w:top w:val="none" w:sz="0" w:space="0" w:color="auto"/>
        <w:left w:val="none" w:sz="0" w:space="0" w:color="auto"/>
        <w:bottom w:val="none" w:sz="0" w:space="0" w:color="auto"/>
        <w:right w:val="none" w:sz="0" w:space="0" w:color="auto"/>
      </w:divBdr>
    </w:div>
    <w:div w:id="196159917">
      <w:bodyDiv w:val="1"/>
      <w:marLeft w:val="0"/>
      <w:marRight w:val="0"/>
      <w:marTop w:val="0"/>
      <w:marBottom w:val="0"/>
      <w:divBdr>
        <w:top w:val="none" w:sz="0" w:space="0" w:color="auto"/>
        <w:left w:val="none" w:sz="0" w:space="0" w:color="auto"/>
        <w:bottom w:val="none" w:sz="0" w:space="0" w:color="auto"/>
        <w:right w:val="none" w:sz="0" w:space="0" w:color="auto"/>
      </w:divBdr>
      <w:divsChild>
        <w:div w:id="228198127">
          <w:marLeft w:val="-720"/>
          <w:marRight w:val="0"/>
          <w:marTop w:val="0"/>
          <w:marBottom w:val="0"/>
          <w:divBdr>
            <w:top w:val="none" w:sz="0" w:space="0" w:color="auto"/>
            <w:left w:val="none" w:sz="0" w:space="0" w:color="auto"/>
            <w:bottom w:val="none" w:sz="0" w:space="0" w:color="auto"/>
            <w:right w:val="none" w:sz="0" w:space="0" w:color="auto"/>
          </w:divBdr>
        </w:div>
      </w:divsChild>
    </w:div>
    <w:div w:id="1225217041">
      <w:bodyDiv w:val="1"/>
      <w:marLeft w:val="0"/>
      <w:marRight w:val="0"/>
      <w:marTop w:val="0"/>
      <w:marBottom w:val="0"/>
      <w:divBdr>
        <w:top w:val="none" w:sz="0" w:space="0" w:color="auto"/>
        <w:left w:val="none" w:sz="0" w:space="0" w:color="auto"/>
        <w:bottom w:val="none" w:sz="0" w:space="0" w:color="auto"/>
        <w:right w:val="none" w:sz="0" w:space="0" w:color="auto"/>
      </w:divBdr>
      <w:divsChild>
        <w:div w:id="147320772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2310B0D14831949BBB29E723ED1C346" ma:contentTypeVersion="18" ma:contentTypeDescription="Een nieuw document maken." ma:contentTypeScope="" ma:versionID="c3a952df08954396d0f2e6c3b87d4a35">
  <xsd:schema xmlns:xsd="http://www.w3.org/2001/XMLSchema" xmlns:xs="http://www.w3.org/2001/XMLSchema" xmlns:p="http://schemas.microsoft.com/office/2006/metadata/properties" xmlns:ns2="4d65899b-8df9-4acb-8345-a7cc4049db83" xmlns:ns3="a17686a7-e251-4865-9e39-a105d40c44d5" xmlns:ns4="d11bdb94-d558-4ffe-a4b0-092cbde21480" targetNamespace="http://schemas.microsoft.com/office/2006/metadata/properties" ma:root="true" ma:fieldsID="2ea1338a71789ec2e6764b9304d1b7a4" ns2:_="" ns3:_="" ns4:_="">
    <xsd:import namespace="4d65899b-8df9-4acb-8345-a7cc4049db83"/>
    <xsd:import namespace="a17686a7-e251-4865-9e39-a105d40c44d5"/>
    <xsd:import namespace="d11bdb94-d558-4ffe-a4b0-092cbde214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65899b-8df9-4acb-8345-a7cc4049db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9cfe35b6-4a65-43a7-bc9f-cf1ea54c88f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7686a7-e251-4865-9e39-a105d40c44d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1bdb94-d558-4ffe-a4b0-092cbde21480"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ecd7c2be-9642-46cf-92f9-98ed22535929}" ma:internalName="TaxCatchAll" ma:showField="CatchAllData" ma:web="a17686a7-e251-4865-9e39-a105d40c44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d65899b-8df9-4acb-8345-a7cc4049db83">
      <Terms xmlns="http://schemas.microsoft.com/office/infopath/2007/PartnerControls"/>
    </lcf76f155ced4ddcb4097134ff3c332f>
    <TaxCatchAll xmlns="d11bdb94-d558-4ffe-a4b0-092cbde21480" xsi:nil="true"/>
  </documentManagement>
</p:properties>
</file>

<file path=customXml/itemProps1.xml><?xml version="1.0" encoding="utf-8"?>
<ds:datastoreItem xmlns:ds="http://schemas.openxmlformats.org/officeDocument/2006/customXml" ds:itemID="{EC317ED9-2319-FD43-8CBA-02F3907F2985}">
  <ds:schemaRefs>
    <ds:schemaRef ds:uri="http://schemas.openxmlformats.org/officeDocument/2006/bibliography"/>
  </ds:schemaRefs>
</ds:datastoreItem>
</file>

<file path=customXml/itemProps2.xml><?xml version="1.0" encoding="utf-8"?>
<ds:datastoreItem xmlns:ds="http://schemas.openxmlformats.org/officeDocument/2006/customXml" ds:itemID="{87A0631D-7092-4596-B66D-382ADB8067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65899b-8df9-4acb-8345-a7cc4049db83"/>
    <ds:schemaRef ds:uri="a17686a7-e251-4865-9e39-a105d40c44d5"/>
    <ds:schemaRef ds:uri="d11bdb94-d558-4ffe-a4b0-092cbde21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E6AFFF-4380-4AFE-8810-93B2DFE008F9}">
  <ds:schemaRefs>
    <ds:schemaRef ds:uri="http://schemas.microsoft.com/sharepoint/v3/contenttype/forms"/>
  </ds:schemaRefs>
</ds:datastoreItem>
</file>

<file path=customXml/itemProps4.xml><?xml version="1.0" encoding="utf-8"?>
<ds:datastoreItem xmlns:ds="http://schemas.openxmlformats.org/officeDocument/2006/customXml" ds:itemID="{E04F1C7A-1147-48AB-9C59-DE2A026464B4}">
  <ds:schemaRefs>
    <ds:schemaRef ds:uri="http://schemas.microsoft.com/office/2006/metadata/properties"/>
    <ds:schemaRef ds:uri="http://schemas.microsoft.com/office/infopath/2007/PartnerControls"/>
    <ds:schemaRef ds:uri="4d65899b-8df9-4acb-8345-a7cc4049db83"/>
    <ds:schemaRef ds:uri="d11bdb94-d558-4ffe-a4b0-092cbde21480"/>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12</Pages>
  <Words>2867</Words>
  <Characters>16347</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Vangerven (18065279)</dc:creator>
  <cp:keywords/>
  <dc:description/>
  <cp:lastModifiedBy>J vdT</cp:lastModifiedBy>
  <cp:revision>14</cp:revision>
  <dcterms:created xsi:type="dcterms:W3CDTF">2024-09-20T19:43:00Z</dcterms:created>
  <dcterms:modified xsi:type="dcterms:W3CDTF">2024-09-26T13:21:00Z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0x01010058F0C8FC06DF854090C4B88429A22FAF</vt:lpwstr>
  </property>
</Properties>
</file>