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9923127"/>
        <w:docPartObj>
          <w:docPartGallery w:val="Cover Pages"/>
          <w:docPartUnique/>
        </w:docPartObj>
      </w:sdtPr>
      <w:sdtContent>
        <w:p w14:paraId="15D2DF8B" w14:textId="2DD55E11" w:rsidR="008722AF" w:rsidRPr="003D1279" w:rsidRDefault="008722AF"/>
        <w:p w14:paraId="5F8BD576" w14:textId="77777777" w:rsidR="00E968B7" w:rsidRDefault="008722AF" w:rsidP="00E968B7">
          <w:pPr>
            <w:pStyle w:val="Lijstalinea"/>
            <w:numPr>
              <w:ilvl w:val="0"/>
              <w:numId w:val="1"/>
            </w:numPr>
          </w:pPr>
          <w:r w:rsidRPr="003D1279">
            <w:rPr>
              <w:noProof/>
            </w:rPr>
            <mc:AlternateContent>
              <mc:Choice Requires="wpg">
                <w:drawing>
                  <wp:anchor distT="0" distB="0" distL="114300" distR="114300" simplePos="0" relativeHeight="251658240" behindDoc="1" locked="0" layoutInCell="1" allowOverlap="1" wp14:anchorId="23089F59" wp14:editId="1CD5CD5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87C169" w14:textId="0D90D01E" w:rsidR="008722AF" w:rsidRPr="003D1279" w:rsidRDefault="00000000" w:rsidP="003D1279">
                                  <w:pPr>
                                    <w:rPr>
                                      <w:color w:val="FFFFFF" w:themeColor="background1"/>
                                      <w:sz w:val="96"/>
                                      <w:szCs w:val="96"/>
                                    </w:rPr>
                                  </w:pPr>
                                  <w:sdt>
                                    <w:sdtPr>
                                      <w:rPr>
                                        <w:color w:val="FFFFFF" w:themeColor="background1"/>
                                        <w:sz w:val="56"/>
                                        <w:szCs w:val="56"/>
                                        <w14:ligatures w14:val="none"/>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3D1279" w:rsidRPr="003D1279">
                                        <w:rPr>
                                          <w:color w:val="FFFFFF" w:themeColor="background1"/>
                                          <w:sz w:val="56"/>
                                          <w:szCs w:val="56"/>
                                          <w14:ligatures w14:val="none"/>
                                        </w:rPr>
                                        <w:t>Onderzoeksverslag Greencycl</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089F59" id="Groep 126" o:spid="_x0000_s1026"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487C169" w14:textId="0D90D01E" w:rsidR="008722AF" w:rsidRPr="003D1279" w:rsidRDefault="00000000" w:rsidP="003D1279">
                            <w:pPr>
                              <w:rPr>
                                <w:color w:val="FFFFFF" w:themeColor="background1"/>
                                <w:sz w:val="96"/>
                                <w:szCs w:val="96"/>
                              </w:rPr>
                            </w:pPr>
                            <w:sdt>
                              <w:sdtPr>
                                <w:rPr>
                                  <w:color w:val="FFFFFF" w:themeColor="background1"/>
                                  <w:sz w:val="56"/>
                                  <w:szCs w:val="56"/>
                                  <w14:ligatures w14:val="none"/>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3D1279" w:rsidRPr="003D1279">
                                  <w:rPr>
                                    <w:color w:val="FFFFFF" w:themeColor="background1"/>
                                    <w:sz w:val="56"/>
                                    <w:szCs w:val="56"/>
                                    <w14:ligatures w14:val="none"/>
                                  </w:rPr>
                                  <w:t>Onderzoeksverslag Greencycl</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D1279">
            <w:rPr>
              <w:noProof/>
            </w:rPr>
            <mc:AlternateContent>
              <mc:Choice Requires="wps">
                <w:drawing>
                  <wp:anchor distT="0" distB="0" distL="114300" distR="114300" simplePos="0" relativeHeight="251658243" behindDoc="0" locked="0" layoutInCell="1" allowOverlap="1" wp14:anchorId="513311F7" wp14:editId="2F4513A3">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A17D9" w14:textId="77777777" w:rsidR="008722AF" w:rsidRPr="003D1279" w:rsidRDefault="00000000">
                                <w:pPr>
                                  <w:pStyle w:val="Geenafstand"/>
                                  <w:rPr>
                                    <w:color w:val="7F7F7F" w:themeColor="text1" w:themeTint="80"/>
                                    <w:sz w:val="18"/>
                                    <w:szCs w:val="18"/>
                                    <w:lang w:val="nl-NL"/>
                                  </w:rPr>
                                </w:pPr>
                                <w:sdt>
                                  <w:sdtPr>
                                    <w:rPr>
                                      <w:caps/>
                                      <w:color w:val="7F7F7F" w:themeColor="text1" w:themeTint="80"/>
                                      <w:sz w:val="18"/>
                                      <w:szCs w:val="18"/>
                                      <w:lang w:val="nl-NL"/>
                                    </w:rPr>
                                    <w:alias w:val="Bedrijf"/>
                                    <w:tag w:val=""/>
                                    <w:id w:val="-1880927279"/>
                                    <w:showingPlcHdr/>
                                    <w:dataBinding w:prefixMappings="xmlns:ns0='http://schemas.openxmlformats.org/officeDocument/2006/extended-properties' " w:xpath="/ns0:Properties[1]/ns0:Company[1]" w:storeItemID="{6668398D-A668-4E3E-A5EB-62B293D839F1}"/>
                                    <w:text/>
                                  </w:sdtPr>
                                  <w:sdtContent>
                                    <w:r w:rsidR="008722AF" w:rsidRPr="003D1279">
                                      <w:rPr>
                                        <w:caps/>
                                        <w:color w:val="7F7F7F" w:themeColor="text1" w:themeTint="80"/>
                                        <w:sz w:val="18"/>
                                        <w:szCs w:val="18"/>
                                        <w:lang w:val="nl-NL"/>
                                      </w:rPr>
                                      <w:t>[Bedrijfsnaam]</w:t>
                                    </w:r>
                                  </w:sdtContent>
                                </w:sdt>
                                <w:r w:rsidR="008722AF" w:rsidRPr="003D1279">
                                  <w:rPr>
                                    <w:caps/>
                                    <w:color w:val="7F7F7F" w:themeColor="text1" w:themeTint="80"/>
                                    <w:sz w:val="18"/>
                                    <w:szCs w:val="18"/>
                                    <w:lang w:val="nl-NL"/>
                                  </w:rPr>
                                  <w:t> </w:t>
                                </w:r>
                                <w:r w:rsidR="008722AF" w:rsidRPr="003D1279">
                                  <w:rPr>
                                    <w:color w:val="7F7F7F" w:themeColor="text1" w:themeTint="80"/>
                                    <w:sz w:val="18"/>
                                    <w:szCs w:val="18"/>
                                    <w:lang w:val="nl-NL"/>
                                  </w:rPr>
                                  <w:t>| </w:t>
                                </w:r>
                                <w:sdt>
                                  <w:sdtPr>
                                    <w:rPr>
                                      <w:color w:val="7F7F7F" w:themeColor="text1" w:themeTint="80"/>
                                      <w:sz w:val="18"/>
                                      <w:szCs w:val="18"/>
                                      <w:lang w:val="nl-NL"/>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8722AF" w:rsidRPr="003D1279">
                                      <w:rPr>
                                        <w:color w:val="7F7F7F" w:themeColor="text1" w:themeTint="80"/>
                                        <w:sz w:val="18"/>
                                        <w:szCs w:val="18"/>
                                        <w:lang w:val="nl-NL"/>
                                      </w:rPr>
                                      <w:t>[Bedrijfsadres]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13311F7"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A6A17D9" w14:textId="77777777" w:rsidR="008722AF" w:rsidRPr="003D1279" w:rsidRDefault="00000000">
                          <w:pPr>
                            <w:pStyle w:val="Geenafstand"/>
                            <w:rPr>
                              <w:color w:val="7F7F7F" w:themeColor="text1" w:themeTint="80"/>
                              <w:sz w:val="18"/>
                              <w:szCs w:val="18"/>
                              <w:lang w:val="nl-NL"/>
                            </w:rPr>
                          </w:pPr>
                          <w:sdt>
                            <w:sdtPr>
                              <w:rPr>
                                <w:caps/>
                                <w:color w:val="7F7F7F" w:themeColor="text1" w:themeTint="80"/>
                                <w:sz w:val="18"/>
                                <w:szCs w:val="18"/>
                                <w:lang w:val="nl-NL"/>
                              </w:rPr>
                              <w:alias w:val="Bedrijf"/>
                              <w:tag w:val=""/>
                              <w:id w:val="-1880927279"/>
                              <w:showingPlcHdr/>
                              <w:dataBinding w:prefixMappings="xmlns:ns0='http://schemas.openxmlformats.org/officeDocument/2006/extended-properties' " w:xpath="/ns0:Properties[1]/ns0:Company[1]" w:storeItemID="{6668398D-A668-4E3E-A5EB-62B293D839F1}"/>
                              <w:text/>
                            </w:sdtPr>
                            <w:sdtContent>
                              <w:r w:rsidR="008722AF" w:rsidRPr="003D1279">
                                <w:rPr>
                                  <w:caps/>
                                  <w:color w:val="7F7F7F" w:themeColor="text1" w:themeTint="80"/>
                                  <w:sz w:val="18"/>
                                  <w:szCs w:val="18"/>
                                  <w:lang w:val="nl-NL"/>
                                </w:rPr>
                                <w:t>[Bedrijfsnaam]</w:t>
                              </w:r>
                            </w:sdtContent>
                          </w:sdt>
                          <w:r w:rsidR="008722AF" w:rsidRPr="003D1279">
                            <w:rPr>
                              <w:caps/>
                              <w:color w:val="7F7F7F" w:themeColor="text1" w:themeTint="80"/>
                              <w:sz w:val="18"/>
                              <w:szCs w:val="18"/>
                              <w:lang w:val="nl-NL"/>
                            </w:rPr>
                            <w:t> </w:t>
                          </w:r>
                          <w:r w:rsidR="008722AF" w:rsidRPr="003D1279">
                            <w:rPr>
                              <w:color w:val="7F7F7F" w:themeColor="text1" w:themeTint="80"/>
                              <w:sz w:val="18"/>
                              <w:szCs w:val="18"/>
                              <w:lang w:val="nl-NL"/>
                            </w:rPr>
                            <w:t>| </w:t>
                          </w:r>
                          <w:sdt>
                            <w:sdtPr>
                              <w:rPr>
                                <w:color w:val="7F7F7F" w:themeColor="text1" w:themeTint="80"/>
                                <w:sz w:val="18"/>
                                <w:szCs w:val="18"/>
                                <w:lang w:val="nl-NL"/>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8722AF" w:rsidRPr="003D1279">
                                <w:rPr>
                                  <w:color w:val="7F7F7F" w:themeColor="text1" w:themeTint="80"/>
                                  <w:sz w:val="18"/>
                                  <w:szCs w:val="18"/>
                                  <w:lang w:val="nl-NL"/>
                                </w:rPr>
                                <w:t>[Bedrijfsadres]</w:t>
                              </w:r>
                            </w:sdtContent>
                          </w:sdt>
                        </w:p>
                      </w:txbxContent>
                    </v:textbox>
                    <w10:wrap type="square" anchorx="page" anchory="margin"/>
                  </v:shape>
                </w:pict>
              </mc:Fallback>
            </mc:AlternateContent>
          </w:r>
          <w:r w:rsidRPr="003D1279">
            <w:rPr>
              <w:noProof/>
            </w:rPr>
            <mc:AlternateContent>
              <mc:Choice Requires="wps">
                <w:drawing>
                  <wp:anchor distT="0" distB="0" distL="114300" distR="114300" simplePos="0" relativeHeight="251658242" behindDoc="0" locked="0" layoutInCell="1" allowOverlap="1" wp14:anchorId="080F2511" wp14:editId="480DB04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nl-NL"/>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1955F4" w14:textId="740CFAFC" w:rsidR="008722AF" w:rsidRPr="003D1279" w:rsidRDefault="001E1943">
                                    <w:pPr>
                                      <w:pStyle w:val="Geenafstand"/>
                                      <w:spacing w:before="40" w:after="40"/>
                                      <w:rPr>
                                        <w:caps/>
                                        <w:color w:val="156082" w:themeColor="accent1"/>
                                        <w:sz w:val="28"/>
                                        <w:szCs w:val="28"/>
                                        <w:lang w:val="nl-NL"/>
                                      </w:rPr>
                                    </w:pPr>
                                    <w:r>
                                      <w:rPr>
                                        <w:caps/>
                                        <w:color w:val="156082" w:themeColor="accent1"/>
                                        <w:sz w:val="28"/>
                                        <w:szCs w:val="28"/>
                                        <w:lang w:val="nl-NL"/>
                                      </w:rPr>
                                      <w:t xml:space="preserve">het optimaliseren van </w:t>
                                    </w:r>
                                    <w:r w:rsidR="00F81611">
                                      <w:rPr>
                                        <w:caps/>
                                        <w:color w:val="156082" w:themeColor="accent1"/>
                                        <w:sz w:val="28"/>
                                        <w:szCs w:val="28"/>
                                        <w:lang w:val="nl-NL"/>
                                      </w:rPr>
                                      <w:t>logistieke processen</w:t>
                                    </w:r>
                                  </w:p>
                                </w:sdtContent>
                              </w:sdt>
                              <w:sdt>
                                <w:sdtPr>
                                  <w:rPr>
                                    <w:caps/>
                                    <w:color w:val="A02B93" w:themeColor="accent5"/>
                                    <w:sz w:val="24"/>
                                    <w:szCs w:val="24"/>
                                    <w:lang w:val="nl-NL"/>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A03305B" w14:textId="2F232EC9" w:rsidR="008722AF" w:rsidRPr="003D1279" w:rsidRDefault="00CB5353">
                                    <w:pPr>
                                      <w:pStyle w:val="Geenafstand"/>
                                      <w:spacing w:before="40" w:after="40"/>
                                      <w:rPr>
                                        <w:caps/>
                                        <w:color w:val="A02B93" w:themeColor="accent5"/>
                                        <w:sz w:val="24"/>
                                        <w:szCs w:val="24"/>
                                        <w:lang w:val="nl-NL"/>
                                      </w:rPr>
                                    </w:pPr>
                                    <w:r w:rsidRPr="00CB5353">
                                      <w:rPr>
                                        <w:caps/>
                                        <w:color w:val="A02B93" w:themeColor="accent5"/>
                                        <w:sz w:val="24"/>
                                        <w:szCs w:val="24"/>
                                        <w:lang w:val="nl-NL"/>
                                      </w:rPr>
                                      <w:t>Chanelle Mahomedrazi (19063954</w:t>
                                    </w:r>
                                    <w:r>
                                      <w:rPr>
                                        <w:caps/>
                                        <w:color w:val="A02B93" w:themeColor="accent5"/>
                                        <w:sz w:val="24"/>
                                        <w:szCs w:val="24"/>
                                        <w:lang w:val="nl-NL"/>
                                      </w:rPr>
                                      <w:t>)</w:t>
                                    </w:r>
                                    <w:r w:rsidRPr="00CB5353">
                                      <w:rPr>
                                        <w:caps/>
                                        <w:color w:val="A02B93" w:themeColor="accent5"/>
                                        <w:sz w:val="24"/>
                                        <w:szCs w:val="24"/>
                                        <w:lang w:val="nl-NL"/>
                                      </w:rPr>
                                      <w:t>, Pim vermeij</w:t>
                                    </w:r>
                                    <w:r>
                                      <w:rPr>
                                        <w:caps/>
                                        <w:color w:val="A02B93" w:themeColor="accent5"/>
                                        <w:sz w:val="24"/>
                                        <w:szCs w:val="24"/>
                                        <w:lang w:val="nl-NL"/>
                                      </w:rPr>
                                      <w:t xml:space="preserve"> (20155433)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0F2511" id="Tekstvak 129" o:spid="_x0000_s1030" type="#_x0000_t202" style="position:absolute;left:0;text-align:left;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lang w:val="nl-NL"/>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1955F4" w14:textId="740CFAFC" w:rsidR="008722AF" w:rsidRPr="003D1279" w:rsidRDefault="001E1943">
                              <w:pPr>
                                <w:pStyle w:val="Geenafstand"/>
                                <w:spacing w:before="40" w:after="40"/>
                                <w:rPr>
                                  <w:caps/>
                                  <w:color w:val="156082" w:themeColor="accent1"/>
                                  <w:sz w:val="28"/>
                                  <w:szCs w:val="28"/>
                                  <w:lang w:val="nl-NL"/>
                                </w:rPr>
                              </w:pPr>
                              <w:r>
                                <w:rPr>
                                  <w:caps/>
                                  <w:color w:val="156082" w:themeColor="accent1"/>
                                  <w:sz w:val="28"/>
                                  <w:szCs w:val="28"/>
                                  <w:lang w:val="nl-NL"/>
                                </w:rPr>
                                <w:t xml:space="preserve">het optimaliseren van </w:t>
                              </w:r>
                              <w:r w:rsidR="00F81611">
                                <w:rPr>
                                  <w:caps/>
                                  <w:color w:val="156082" w:themeColor="accent1"/>
                                  <w:sz w:val="28"/>
                                  <w:szCs w:val="28"/>
                                  <w:lang w:val="nl-NL"/>
                                </w:rPr>
                                <w:t>logistieke processen</w:t>
                              </w:r>
                            </w:p>
                          </w:sdtContent>
                        </w:sdt>
                        <w:sdt>
                          <w:sdtPr>
                            <w:rPr>
                              <w:caps/>
                              <w:color w:val="A02B93" w:themeColor="accent5"/>
                              <w:sz w:val="24"/>
                              <w:szCs w:val="24"/>
                              <w:lang w:val="nl-NL"/>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A03305B" w14:textId="2F232EC9" w:rsidR="008722AF" w:rsidRPr="003D1279" w:rsidRDefault="00CB5353">
                              <w:pPr>
                                <w:pStyle w:val="Geenafstand"/>
                                <w:spacing w:before="40" w:after="40"/>
                                <w:rPr>
                                  <w:caps/>
                                  <w:color w:val="A02B93" w:themeColor="accent5"/>
                                  <w:sz w:val="24"/>
                                  <w:szCs w:val="24"/>
                                  <w:lang w:val="nl-NL"/>
                                </w:rPr>
                              </w:pPr>
                              <w:r w:rsidRPr="00CB5353">
                                <w:rPr>
                                  <w:caps/>
                                  <w:color w:val="A02B93" w:themeColor="accent5"/>
                                  <w:sz w:val="24"/>
                                  <w:szCs w:val="24"/>
                                  <w:lang w:val="nl-NL"/>
                                </w:rPr>
                                <w:t>Chanelle Mahomedrazi (19063954</w:t>
                              </w:r>
                              <w:r>
                                <w:rPr>
                                  <w:caps/>
                                  <w:color w:val="A02B93" w:themeColor="accent5"/>
                                  <w:sz w:val="24"/>
                                  <w:szCs w:val="24"/>
                                  <w:lang w:val="nl-NL"/>
                                </w:rPr>
                                <w:t>)</w:t>
                              </w:r>
                              <w:r w:rsidRPr="00CB5353">
                                <w:rPr>
                                  <w:caps/>
                                  <w:color w:val="A02B93" w:themeColor="accent5"/>
                                  <w:sz w:val="24"/>
                                  <w:szCs w:val="24"/>
                                  <w:lang w:val="nl-NL"/>
                                </w:rPr>
                                <w:t>, Pim vermeij</w:t>
                              </w:r>
                              <w:r>
                                <w:rPr>
                                  <w:caps/>
                                  <w:color w:val="A02B93" w:themeColor="accent5"/>
                                  <w:sz w:val="24"/>
                                  <w:szCs w:val="24"/>
                                  <w:lang w:val="nl-NL"/>
                                </w:rPr>
                                <w:t xml:space="preserve"> (20155433)</w:t>
                              </w:r>
                            </w:p>
                          </w:sdtContent>
                        </w:sdt>
                      </w:txbxContent>
                    </v:textbox>
                    <w10:wrap type="square" anchorx="page" anchory="page"/>
                  </v:shape>
                </w:pict>
              </mc:Fallback>
            </mc:AlternateContent>
          </w:r>
          <w:r w:rsidRPr="003D1279">
            <w:rPr>
              <w:noProof/>
            </w:rPr>
            <mc:AlternateContent>
              <mc:Choice Requires="wps">
                <w:drawing>
                  <wp:anchor distT="0" distB="0" distL="114300" distR="114300" simplePos="0" relativeHeight="251658241" behindDoc="0" locked="0" layoutInCell="1" allowOverlap="1" wp14:anchorId="503068FC" wp14:editId="6C38798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Jaar"/>
                                  <w:tag w:val=""/>
                                  <w:id w:val="1595126926"/>
                                  <w:dataBinding w:prefixMappings="xmlns:ns0='http://schemas.microsoft.com/office/2006/coverPageProps' " w:xpath="/ns0:CoverPageProperties[1]/ns0:PublishDate[1]" w:storeItemID="{55AF091B-3C7A-41E3-B477-F2FDAA23CFDA}"/>
                                  <w:date w:fullDate="2024-09-16T00:00:00Z">
                                    <w:dateFormat w:val="yyyy"/>
                                    <w:lid w:val="nl-NL"/>
                                    <w:storeMappedDataAs w:val="dateTime"/>
                                    <w:calendar w:val="gregorian"/>
                                  </w:date>
                                </w:sdtPr>
                                <w:sdtContent>
                                  <w:p w14:paraId="0957E308" w14:textId="07E55305" w:rsidR="008722AF" w:rsidRPr="003D1279" w:rsidRDefault="00F81611">
                                    <w:pPr>
                                      <w:pStyle w:val="Geenafstand"/>
                                      <w:jc w:val="right"/>
                                      <w:rPr>
                                        <w:color w:val="FFFFFF" w:themeColor="background1"/>
                                        <w:sz w:val="24"/>
                                        <w:szCs w:val="24"/>
                                        <w:lang w:val="nl-NL"/>
                                      </w:rPr>
                                    </w:pPr>
                                    <w:r>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3068FC" id="Rechthoek 130" o:spid="_x0000_s1031" style="position:absolute;left:0;text-align:left;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lang w:val="nl-NL"/>
                            </w:rPr>
                            <w:alias w:val="Jaar"/>
                            <w:tag w:val=""/>
                            <w:id w:val="1595126926"/>
                            <w:dataBinding w:prefixMappings="xmlns:ns0='http://schemas.microsoft.com/office/2006/coverPageProps' " w:xpath="/ns0:CoverPageProperties[1]/ns0:PublishDate[1]" w:storeItemID="{55AF091B-3C7A-41E3-B477-F2FDAA23CFDA}"/>
                            <w:date w:fullDate="2024-09-16T00:00:00Z">
                              <w:dateFormat w:val="yyyy"/>
                              <w:lid w:val="nl-NL"/>
                              <w:storeMappedDataAs w:val="dateTime"/>
                              <w:calendar w:val="gregorian"/>
                            </w:date>
                          </w:sdtPr>
                          <w:sdtContent>
                            <w:p w14:paraId="0957E308" w14:textId="07E55305" w:rsidR="008722AF" w:rsidRPr="003D1279" w:rsidRDefault="00F81611">
                              <w:pPr>
                                <w:pStyle w:val="Geenafstand"/>
                                <w:jc w:val="right"/>
                                <w:rPr>
                                  <w:color w:val="FFFFFF" w:themeColor="background1"/>
                                  <w:sz w:val="24"/>
                                  <w:szCs w:val="24"/>
                                  <w:lang w:val="nl-NL"/>
                                </w:rPr>
                              </w:pPr>
                              <w:r>
                                <w:rPr>
                                  <w:color w:val="FFFFFF" w:themeColor="background1"/>
                                  <w:sz w:val="24"/>
                                  <w:szCs w:val="24"/>
                                  <w:lang w:val="nl-NL"/>
                                </w:rPr>
                                <w:t>2024</w:t>
                              </w:r>
                            </w:p>
                          </w:sdtContent>
                        </w:sdt>
                      </w:txbxContent>
                    </v:textbox>
                    <w10:wrap anchorx="margin" anchory="page"/>
                  </v:rect>
                </w:pict>
              </mc:Fallback>
            </mc:AlternateContent>
          </w:r>
          <w:r w:rsidRPr="003D1279">
            <w:br w:type="page"/>
          </w:r>
        </w:p>
      </w:sdtContent>
    </w:sdt>
    <w:p w14:paraId="2DB7E0D4" w14:textId="73089554" w:rsidR="00A566B2" w:rsidRPr="00F81611" w:rsidRDefault="00A566B2" w:rsidP="00F81611">
      <w:pPr>
        <w:rPr>
          <w:rFonts w:asciiTheme="majorHAnsi" w:eastAsiaTheme="majorEastAsia" w:hAnsiTheme="majorHAnsi" w:cstheme="majorBidi"/>
          <w:spacing w:val="-10"/>
          <w:kern w:val="28"/>
          <w:sz w:val="56"/>
          <w:szCs w:val="50"/>
        </w:rPr>
      </w:pPr>
    </w:p>
    <w:sdt>
      <w:sdtPr>
        <w:rPr>
          <w:rFonts w:asciiTheme="minorHAnsi" w:eastAsiaTheme="minorEastAsia" w:hAnsiTheme="minorHAnsi" w:cs="Mangal"/>
          <w:color w:val="auto"/>
          <w:sz w:val="22"/>
          <w:szCs w:val="20"/>
          <w:lang w:val="en-US" w:eastAsia="ko-KR" w:bidi="ne-IN"/>
          <w14:ligatures w14:val="standardContextual"/>
        </w:rPr>
        <w:id w:val="1553617287"/>
        <w:docPartObj>
          <w:docPartGallery w:val="Table of Contents"/>
          <w:docPartUnique/>
        </w:docPartObj>
      </w:sdtPr>
      <w:sdtContent>
        <w:p w14:paraId="0238DDF7" w14:textId="10224B01" w:rsidR="00A566B2" w:rsidRPr="003D1279" w:rsidRDefault="00A566B2">
          <w:pPr>
            <w:pStyle w:val="Kopvaninhoudsopgave"/>
            <w:rPr>
              <w:lang w:val="nl-NL"/>
            </w:rPr>
          </w:pPr>
          <w:r>
            <w:rPr>
              <w:lang w:val="nl-NL"/>
            </w:rPr>
            <w:t>Inhoud</w:t>
          </w:r>
        </w:p>
        <w:p w14:paraId="15A64684" w14:textId="2D5F9AE1" w:rsidR="007357BB" w:rsidRPr="003D1279" w:rsidRDefault="1E8132B0" w:rsidP="1E8132B0">
          <w:pPr>
            <w:pStyle w:val="Inhopg1"/>
            <w:tabs>
              <w:tab w:val="right" w:leader="dot" w:pos="9015"/>
            </w:tabs>
            <w:rPr>
              <w:rStyle w:val="Hyperlink"/>
              <w:kern w:val="2"/>
              <w:lang w:eastAsia="en-GB" w:bidi="ar-SA"/>
            </w:rPr>
          </w:pPr>
          <w:r>
            <w:fldChar w:fldCharType="begin"/>
          </w:r>
          <w:r w:rsidR="00A566B2">
            <w:instrText>TOC \o "1-2" \z \u \h</w:instrText>
          </w:r>
          <w:r>
            <w:fldChar w:fldCharType="separate"/>
          </w:r>
          <w:hyperlink w:anchor="_Toc2095903677">
            <w:r w:rsidRPr="1E8132B0">
              <w:rPr>
                <w:rStyle w:val="Hyperlink"/>
              </w:rPr>
              <w:t>Inleiding (1-2 pagina's)</w:t>
            </w:r>
            <w:r w:rsidR="00A566B2">
              <w:tab/>
            </w:r>
            <w:r w:rsidR="00A566B2">
              <w:fldChar w:fldCharType="begin"/>
            </w:r>
            <w:r w:rsidR="00A566B2">
              <w:instrText>PAGEREF _Toc2095903677 \h</w:instrText>
            </w:r>
            <w:r w:rsidR="00A566B2">
              <w:fldChar w:fldCharType="separate"/>
            </w:r>
            <w:r w:rsidRPr="1E8132B0">
              <w:rPr>
                <w:rStyle w:val="Hyperlink"/>
              </w:rPr>
              <w:t>2</w:t>
            </w:r>
            <w:r w:rsidR="00A566B2">
              <w:fldChar w:fldCharType="end"/>
            </w:r>
          </w:hyperlink>
        </w:p>
        <w:p w14:paraId="26EC0621" w14:textId="6800CEEF" w:rsidR="007357BB" w:rsidRPr="003D1279" w:rsidRDefault="00000000" w:rsidP="1E8132B0">
          <w:pPr>
            <w:pStyle w:val="Inhopg1"/>
            <w:tabs>
              <w:tab w:val="right" w:leader="dot" w:pos="9015"/>
            </w:tabs>
            <w:rPr>
              <w:rStyle w:val="Hyperlink"/>
              <w:kern w:val="2"/>
              <w:lang w:eastAsia="en-GB" w:bidi="ar-SA"/>
            </w:rPr>
          </w:pPr>
          <w:hyperlink w:anchor="_Toc1593179897">
            <w:r w:rsidR="1E8132B0" w:rsidRPr="1E8132B0">
              <w:rPr>
                <w:rStyle w:val="Hyperlink"/>
              </w:rPr>
              <w:t>Situatiebeschrijving (5-7 pagina's)</w:t>
            </w:r>
            <w:r w:rsidR="007357BB">
              <w:tab/>
            </w:r>
            <w:r w:rsidR="007357BB">
              <w:fldChar w:fldCharType="begin"/>
            </w:r>
            <w:r w:rsidR="007357BB">
              <w:instrText>PAGEREF _Toc1593179897 \h</w:instrText>
            </w:r>
            <w:r w:rsidR="007357BB">
              <w:fldChar w:fldCharType="separate"/>
            </w:r>
            <w:r w:rsidR="1E8132B0" w:rsidRPr="1E8132B0">
              <w:rPr>
                <w:rStyle w:val="Hyperlink"/>
              </w:rPr>
              <w:t>3</w:t>
            </w:r>
            <w:r w:rsidR="007357BB">
              <w:fldChar w:fldCharType="end"/>
            </w:r>
          </w:hyperlink>
        </w:p>
        <w:p w14:paraId="47B3E11A" w14:textId="38233C9C" w:rsidR="007357BB" w:rsidRPr="003D1279" w:rsidRDefault="00000000" w:rsidP="1E8132B0">
          <w:pPr>
            <w:pStyle w:val="Inhopg1"/>
            <w:tabs>
              <w:tab w:val="right" w:leader="dot" w:pos="9015"/>
            </w:tabs>
            <w:rPr>
              <w:rStyle w:val="Hyperlink"/>
              <w:kern w:val="2"/>
              <w:lang w:eastAsia="en-GB" w:bidi="ar-SA"/>
            </w:rPr>
          </w:pPr>
          <w:hyperlink w:anchor="_Toc1036254230">
            <w:r w:rsidR="1E8132B0" w:rsidRPr="1E8132B0">
              <w:rPr>
                <w:rStyle w:val="Hyperlink"/>
              </w:rPr>
              <w:t>Literatuuronderzoek</w:t>
            </w:r>
            <w:r w:rsidR="007357BB">
              <w:tab/>
            </w:r>
            <w:r w:rsidR="007357BB">
              <w:fldChar w:fldCharType="begin"/>
            </w:r>
            <w:r w:rsidR="007357BB">
              <w:instrText>PAGEREF _Toc1036254230 \h</w:instrText>
            </w:r>
            <w:r w:rsidR="007357BB">
              <w:fldChar w:fldCharType="separate"/>
            </w:r>
            <w:r w:rsidR="1E8132B0" w:rsidRPr="1E8132B0">
              <w:rPr>
                <w:rStyle w:val="Hyperlink"/>
              </w:rPr>
              <w:t>3</w:t>
            </w:r>
            <w:r w:rsidR="007357BB">
              <w:fldChar w:fldCharType="end"/>
            </w:r>
          </w:hyperlink>
        </w:p>
        <w:p w14:paraId="166E52B0" w14:textId="7AD7A722" w:rsidR="1E8132B0" w:rsidRDefault="00000000" w:rsidP="1E8132B0">
          <w:pPr>
            <w:pStyle w:val="Inhopg2"/>
            <w:tabs>
              <w:tab w:val="right" w:leader="dot" w:pos="9015"/>
            </w:tabs>
            <w:rPr>
              <w:rStyle w:val="Hyperlink"/>
            </w:rPr>
          </w:pPr>
          <w:hyperlink w:anchor="_Toc485921040">
            <w:r w:rsidR="1E8132B0" w:rsidRPr="1E8132B0">
              <w:rPr>
                <w:rStyle w:val="Hyperlink"/>
              </w:rPr>
              <w:t>Wiskundig literatuuronderzoek</w:t>
            </w:r>
            <w:r w:rsidR="1E8132B0">
              <w:tab/>
            </w:r>
            <w:r w:rsidR="1E8132B0">
              <w:fldChar w:fldCharType="begin"/>
            </w:r>
            <w:r w:rsidR="1E8132B0">
              <w:instrText>PAGEREF _Toc485921040 \h</w:instrText>
            </w:r>
            <w:r w:rsidR="1E8132B0">
              <w:fldChar w:fldCharType="separate"/>
            </w:r>
            <w:r w:rsidR="1E8132B0" w:rsidRPr="1E8132B0">
              <w:rPr>
                <w:rStyle w:val="Hyperlink"/>
              </w:rPr>
              <w:t>3</w:t>
            </w:r>
            <w:r w:rsidR="1E8132B0">
              <w:fldChar w:fldCharType="end"/>
            </w:r>
          </w:hyperlink>
        </w:p>
        <w:p w14:paraId="7349FEAC" w14:textId="61F91949" w:rsidR="1E8132B0" w:rsidRDefault="00000000" w:rsidP="1E8132B0">
          <w:pPr>
            <w:pStyle w:val="Inhopg2"/>
            <w:tabs>
              <w:tab w:val="right" w:leader="dot" w:pos="9015"/>
            </w:tabs>
            <w:rPr>
              <w:rStyle w:val="Hyperlink"/>
            </w:rPr>
          </w:pPr>
          <w:hyperlink w:anchor="_Toc724294656">
            <w:r w:rsidR="1E8132B0" w:rsidRPr="1E8132B0">
              <w:rPr>
                <w:rStyle w:val="Hyperlink"/>
              </w:rPr>
              <w:t>Aanvullende desk/fieldresearch</w:t>
            </w:r>
            <w:r w:rsidR="1E8132B0">
              <w:tab/>
            </w:r>
            <w:r w:rsidR="1E8132B0">
              <w:fldChar w:fldCharType="begin"/>
            </w:r>
            <w:r w:rsidR="1E8132B0">
              <w:instrText>PAGEREF _Toc724294656 \h</w:instrText>
            </w:r>
            <w:r w:rsidR="1E8132B0">
              <w:fldChar w:fldCharType="separate"/>
            </w:r>
            <w:r w:rsidR="1E8132B0" w:rsidRPr="1E8132B0">
              <w:rPr>
                <w:rStyle w:val="Hyperlink"/>
              </w:rPr>
              <w:t>3</w:t>
            </w:r>
            <w:r w:rsidR="1E8132B0">
              <w:fldChar w:fldCharType="end"/>
            </w:r>
          </w:hyperlink>
        </w:p>
        <w:p w14:paraId="2A3E72CD" w14:textId="6EC14264" w:rsidR="1E8132B0" w:rsidRDefault="00000000" w:rsidP="1E8132B0">
          <w:pPr>
            <w:pStyle w:val="Inhopg2"/>
            <w:tabs>
              <w:tab w:val="right" w:leader="dot" w:pos="9015"/>
            </w:tabs>
            <w:rPr>
              <w:rStyle w:val="Hyperlink"/>
            </w:rPr>
          </w:pPr>
          <w:hyperlink w:anchor="_Toc1392970537">
            <w:r w:rsidR="1E8132B0" w:rsidRPr="1E8132B0">
              <w:rPr>
                <w:rStyle w:val="Hyperlink"/>
              </w:rPr>
              <w:t>Conceptueel model</w:t>
            </w:r>
            <w:r w:rsidR="1E8132B0">
              <w:tab/>
            </w:r>
            <w:r w:rsidR="1E8132B0">
              <w:fldChar w:fldCharType="begin"/>
            </w:r>
            <w:r w:rsidR="1E8132B0">
              <w:instrText>PAGEREF _Toc1392970537 \h</w:instrText>
            </w:r>
            <w:r w:rsidR="1E8132B0">
              <w:fldChar w:fldCharType="separate"/>
            </w:r>
            <w:r w:rsidR="1E8132B0" w:rsidRPr="1E8132B0">
              <w:rPr>
                <w:rStyle w:val="Hyperlink"/>
              </w:rPr>
              <w:t>3</w:t>
            </w:r>
            <w:r w:rsidR="1E8132B0">
              <w:fldChar w:fldCharType="end"/>
            </w:r>
          </w:hyperlink>
        </w:p>
        <w:p w14:paraId="04DB0A43" w14:textId="60B49BDD" w:rsidR="4DD4B68A" w:rsidRDefault="00000000" w:rsidP="4DD4B68A">
          <w:pPr>
            <w:pStyle w:val="Inhopg1"/>
            <w:tabs>
              <w:tab w:val="right" w:leader="dot" w:pos="9015"/>
            </w:tabs>
            <w:rPr>
              <w:rStyle w:val="Hyperlink"/>
            </w:rPr>
          </w:pPr>
          <w:hyperlink w:anchor="_Toc1647098470">
            <w:r w:rsidR="1E8132B0" w:rsidRPr="1E8132B0">
              <w:rPr>
                <w:rStyle w:val="Hyperlink"/>
              </w:rPr>
              <w:t>Bronnen</w:t>
            </w:r>
            <w:r w:rsidR="1E8132B0">
              <w:tab/>
            </w:r>
            <w:r w:rsidR="1E8132B0">
              <w:fldChar w:fldCharType="begin"/>
            </w:r>
            <w:r w:rsidR="1E8132B0">
              <w:instrText>PAGEREF _Toc1647098470 \h</w:instrText>
            </w:r>
            <w:r w:rsidR="1E8132B0">
              <w:fldChar w:fldCharType="separate"/>
            </w:r>
            <w:r w:rsidR="1E8132B0" w:rsidRPr="1E8132B0">
              <w:rPr>
                <w:rStyle w:val="Hyperlink"/>
              </w:rPr>
              <w:t>3</w:t>
            </w:r>
            <w:r w:rsidR="1E8132B0">
              <w:fldChar w:fldCharType="end"/>
            </w:r>
          </w:hyperlink>
          <w:r w:rsidR="1E8132B0">
            <w:fldChar w:fldCharType="end"/>
          </w:r>
        </w:p>
      </w:sdtContent>
    </w:sdt>
    <w:p w14:paraId="5AA80201" w14:textId="5ACF765D" w:rsidR="00A566B2" w:rsidRDefault="00A566B2"/>
    <w:p w14:paraId="0D147D79" w14:textId="5A028512" w:rsidR="00CD22BA" w:rsidRPr="003D1279" w:rsidRDefault="00CD22BA" w:rsidP="006E6CF2">
      <w:pPr>
        <w:pStyle w:val="Kop2"/>
      </w:pPr>
      <w:r w:rsidRPr="003D1279">
        <w:br w:type="page"/>
      </w:r>
    </w:p>
    <w:p w14:paraId="4AAEDF9E" w14:textId="1320DCE5" w:rsidR="005C0D51" w:rsidRPr="00A74C4F" w:rsidRDefault="00E968B7" w:rsidP="34B0E78E">
      <w:pPr>
        <w:pStyle w:val="Kop1"/>
        <w:rPr>
          <w:lang w:val="nl-NL"/>
        </w:rPr>
      </w:pPr>
      <w:bookmarkStart w:id="0" w:name="_Toc2095903677"/>
      <w:r w:rsidRPr="00A74C4F">
        <w:rPr>
          <w:lang w:val="nl-NL"/>
        </w:rPr>
        <w:lastRenderedPageBreak/>
        <w:t>Inleiding</w:t>
      </w:r>
      <w:r w:rsidR="2CC73458" w:rsidRPr="64D4B64E">
        <w:rPr>
          <w:lang w:val="nl-NL"/>
        </w:rPr>
        <w:t xml:space="preserve"> </w:t>
      </w:r>
      <w:r w:rsidR="2CC73458" w:rsidRPr="544A1804">
        <w:rPr>
          <w:lang w:val="nl-NL"/>
        </w:rPr>
        <w:t>(1-2</w:t>
      </w:r>
      <w:r w:rsidR="2CC73458" w:rsidRPr="6A22B3A4">
        <w:rPr>
          <w:lang w:val="nl-NL"/>
        </w:rPr>
        <w:t xml:space="preserve"> </w:t>
      </w:r>
      <w:r w:rsidR="2CC73458" w:rsidRPr="34BF34A8">
        <w:rPr>
          <w:lang w:val="nl-NL"/>
        </w:rPr>
        <w:t>pagina's)</w:t>
      </w:r>
      <w:bookmarkEnd w:id="0"/>
    </w:p>
    <w:p w14:paraId="4A7E1C13" w14:textId="37CD9315" w:rsidR="0D511303" w:rsidRDefault="12507453" w:rsidP="2F83F4EA">
      <w:pPr>
        <w:pStyle w:val="Kop3"/>
        <w:rPr>
          <w:lang w:val="nl-NL"/>
        </w:rPr>
      </w:pPr>
      <w:r w:rsidRPr="38361837">
        <w:rPr>
          <w:lang w:val="nl-NL"/>
        </w:rPr>
        <w:t>Aanleiding</w:t>
      </w:r>
    </w:p>
    <w:p w14:paraId="1A18319B" w14:textId="04ACA4F6" w:rsidR="2259EEAE" w:rsidRDefault="2FEE8F5B" w:rsidP="2259EEAE">
      <w:pPr>
        <w:rPr>
          <w:lang w:val="nl-NL"/>
        </w:rPr>
      </w:pPr>
      <w:r w:rsidRPr="0D511303">
        <w:rPr>
          <w:lang w:val="nl-NL"/>
        </w:rPr>
        <w:t xml:space="preserve">Dit onderzoek is tot stand gekomen doordat Greencycl de logistiek binnen het bedrijf wilde verduurzamen, </w:t>
      </w:r>
      <w:commentRangeStart w:id="1"/>
      <w:r w:rsidRPr="0D511303">
        <w:rPr>
          <w:lang w:val="nl-NL"/>
        </w:rPr>
        <w:t xml:space="preserve">rationaliseren </w:t>
      </w:r>
      <w:commentRangeEnd w:id="1"/>
      <w:r w:rsidR="0027417E">
        <w:rPr>
          <w:rStyle w:val="Verwijzingopmerking"/>
          <w:lang w:val="nl-NL"/>
        </w:rPr>
        <w:commentReference w:id="1"/>
      </w:r>
      <w:r w:rsidRPr="0D511303">
        <w:rPr>
          <w:lang w:val="nl-NL"/>
        </w:rPr>
        <w:t xml:space="preserve">en erop bezuinigen. Hierbij willen </w:t>
      </w:r>
      <w:commentRangeStart w:id="2"/>
      <w:r w:rsidRPr="0D511303">
        <w:rPr>
          <w:lang w:val="nl-NL"/>
        </w:rPr>
        <w:t xml:space="preserve">wij </w:t>
      </w:r>
      <w:commentRangeEnd w:id="2"/>
      <w:r w:rsidR="0027417E">
        <w:rPr>
          <w:rStyle w:val="Verwijzingopmerking"/>
          <w:lang w:val="nl-NL"/>
        </w:rPr>
        <w:commentReference w:id="2"/>
      </w:r>
      <w:r w:rsidRPr="0D511303">
        <w:rPr>
          <w:lang w:val="nl-NL"/>
        </w:rPr>
        <w:t>kijken naar factoren zoals</w:t>
      </w:r>
      <w:r w:rsidR="7184816A" w:rsidRPr="5776002D">
        <w:rPr>
          <w:lang w:val="nl-NL"/>
        </w:rPr>
        <w:t xml:space="preserve"> </w:t>
      </w:r>
      <w:r w:rsidR="7184816A" w:rsidRPr="5B386053">
        <w:rPr>
          <w:lang w:val="nl-NL"/>
        </w:rPr>
        <w:t xml:space="preserve">het </w:t>
      </w:r>
      <w:r w:rsidRPr="0D511303">
        <w:rPr>
          <w:lang w:val="nl-NL"/>
        </w:rPr>
        <w:t>efficiënter maken van routes voor het ophalen en afleveren van het instrumentarium en het minimaliseren van kosten rekening houdend met capaciteitsbeperkingen, toekomstige uitbreidingen en duurzaamheid.</w:t>
      </w:r>
    </w:p>
    <w:p w14:paraId="57461C0D" w14:textId="5ADB26E6" w:rsidR="7FB62090" w:rsidRDefault="35475512" w:rsidP="7FB62090">
      <w:pPr>
        <w:rPr>
          <w:lang w:val="nl-NL"/>
        </w:rPr>
      </w:pPr>
      <w:r w:rsidRPr="0EFC155E">
        <w:rPr>
          <w:lang w:val="nl-NL"/>
        </w:rPr>
        <w:t xml:space="preserve">Dit onderzoek heeft veel belanghebbende. Natuurlijk het bedrijf Greencycl zelf, maar ook de ziekenhuizen waar het instrumentarium naartoe moet en de artsen/chirurgen en patiënten </w:t>
      </w:r>
      <w:commentRangeStart w:id="3"/>
      <w:r w:rsidRPr="0EFC155E">
        <w:rPr>
          <w:lang w:val="nl-NL"/>
        </w:rPr>
        <w:t xml:space="preserve">in </w:t>
      </w:r>
      <w:commentRangeEnd w:id="3"/>
      <w:r w:rsidR="0027417E">
        <w:rPr>
          <w:rStyle w:val="Verwijzingopmerking"/>
          <w:lang w:val="nl-NL"/>
        </w:rPr>
        <w:commentReference w:id="3"/>
      </w:r>
      <w:r w:rsidRPr="0EFC155E">
        <w:rPr>
          <w:lang w:val="nl-NL"/>
        </w:rPr>
        <w:t>de betreffende locaties.</w:t>
      </w:r>
    </w:p>
    <w:p w14:paraId="0F1372BF" w14:textId="234B42B2" w:rsidR="63BDD794" w:rsidRDefault="63BDD794" w:rsidP="23A2B909">
      <w:pPr>
        <w:pStyle w:val="Kop3"/>
        <w:rPr>
          <w:lang w:val="nl-NL"/>
        </w:rPr>
      </w:pPr>
      <w:r w:rsidRPr="4BD23D0A">
        <w:rPr>
          <w:lang w:val="nl-NL"/>
        </w:rPr>
        <w:t>Afbakening</w:t>
      </w:r>
    </w:p>
    <w:p w14:paraId="00A2FE70" w14:textId="2246EB92" w:rsidR="2270CF2C" w:rsidRDefault="18EBF90C" w:rsidP="23A2B909">
      <w:pPr>
        <w:pStyle w:val="Kop3"/>
        <w:rPr>
          <w:lang w:val="nl-NL"/>
        </w:rPr>
      </w:pPr>
      <w:r w:rsidRPr="16AFC265">
        <w:rPr>
          <w:lang w:val="nl-NL"/>
        </w:rPr>
        <w:t>Organisatie</w:t>
      </w:r>
    </w:p>
    <w:p w14:paraId="00D46F42" w14:textId="7D759C01" w:rsidR="2C7F9A2A" w:rsidRDefault="18EBF90C" w:rsidP="2C7F9A2A">
      <w:pPr>
        <w:rPr>
          <w:lang w:val="nl-NL"/>
        </w:rPr>
      </w:pPr>
      <w:r w:rsidRPr="63D25AD1">
        <w:rPr>
          <w:lang w:val="nl-NL"/>
        </w:rPr>
        <w:t xml:space="preserve">Dit onderzoek is gedaan </w:t>
      </w:r>
      <w:commentRangeStart w:id="4"/>
      <w:r w:rsidRPr="63D25AD1">
        <w:rPr>
          <w:lang w:val="nl-NL"/>
        </w:rPr>
        <w:t xml:space="preserve">onder </w:t>
      </w:r>
      <w:commentRangeEnd w:id="4"/>
      <w:r w:rsidR="0027417E">
        <w:rPr>
          <w:rStyle w:val="Verwijzingopmerking"/>
          <w:lang w:val="nl-NL"/>
        </w:rPr>
        <w:commentReference w:id="4"/>
      </w:r>
      <w:r w:rsidRPr="63D25AD1">
        <w:rPr>
          <w:lang w:val="nl-NL"/>
        </w:rPr>
        <w:t xml:space="preserve">opdracht van het bedrijf Greencycl. Greencycl is een bedrijf dat ziekenhuizen helpt bij het schoonmaken en hersteriliseren van chirurgische instrumenten. Vaak moet dit door de ziekenhuizen zelf gebeuren. Greencycl focust erop instrumenten zo lang mogelijk in gebruik te </w:t>
      </w:r>
      <w:del w:id="5" w:author="J vdT" w:date="2024-09-24T12:25:00Z" w16du:dateUtc="2024-09-24T10:25:00Z">
        <w:r w:rsidRPr="63D25AD1" w:rsidDel="00FB0758">
          <w:rPr>
            <w:lang w:val="nl-NL"/>
          </w:rPr>
          <w:delText xml:space="preserve">blijven </w:delText>
        </w:r>
      </w:del>
      <w:r w:rsidRPr="63D25AD1">
        <w:rPr>
          <w:lang w:val="nl-NL"/>
        </w:rPr>
        <w:t xml:space="preserve">houden, waarbij herstel en hergebruik de nieuwe standaard worden. Hierbij </w:t>
      </w:r>
      <w:ins w:id="6" w:author="J vdT" w:date="2024-09-24T12:26:00Z" w16du:dateUtc="2024-09-24T10:26:00Z">
        <w:r w:rsidR="00FB0758">
          <w:rPr>
            <w:lang w:val="nl-NL"/>
          </w:rPr>
          <w:t xml:space="preserve">ligt </w:t>
        </w:r>
      </w:ins>
      <w:r w:rsidRPr="63D25AD1">
        <w:rPr>
          <w:lang w:val="nl-NL"/>
        </w:rPr>
        <w:t>de focus op efficiëntie en duurzaamheid. Greencycl zorgt er dus voor dat ziekenhuizen hier minder bij belast zijn.</w:t>
      </w:r>
    </w:p>
    <w:p w14:paraId="531EF510" w14:textId="3FB5DB8D" w:rsidR="63BDD794" w:rsidRDefault="63BDD794" w:rsidP="6AD42761">
      <w:pPr>
        <w:pStyle w:val="Kop3"/>
        <w:rPr>
          <w:lang w:val="nl-NL"/>
        </w:rPr>
      </w:pPr>
      <w:r w:rsidRPr="4BD23D0A">
        <w:rPr>
          <w:lang w:val="nl-NL"/>
        </w:rPr>
        <w:t>Probleemstelling</w:t>
      </w:r>
    </w:p>
    <w:p w14:paraId="551E230B" w14:textId="3D24FC62" w:rsidR="2A34596F" w:rsidRDefault="2A34596F" w:rsidP="209B86CB">
      <w:pPr>
        <w:rPr>
          <w:lang w:val="nl-NL"/>
        </w:rPr>
      </w:pPr>
      <w:r w:rsidRPr="209B86CB">
        <w:rPr>
          <w:lang w:val="nl-NL"/>
        </w:rPr>
        <w:t xml:space="preserve">Het is erg belangrijk dat </w:t>
      </w:r>
      <w:r w:rsidRPr="3FC892B4">
        <w:rPr>
          <w:lang w:val="nl-NL"/>
        </w:rPr>
        <w:t>de</w:t>
      </w:r>
      <w:r w:rsidRPr="209B86CB">
        <w:rPr>
          <w:lang w:val="nl-NL"/>
        </w:rPr>
        <w:t xml:space="preserve"> zogenoemde “netjes” met instrumenten tijdig en correct bij de ziekenhuizen worden afgeleverd. Mocht dit niet zo zijn, kan het zijn dat een operatie ter plekke moet worden afgezegd omdat de juiste middelen niet aanwezig zijn. Dit kost het ziekenhuis kostbare tijd en geld en </w:t>
      </w:r>
      <w:commentRangeStart w:id="7"/>
      <w:r w:rsidRPr="209B86CB">
        <w:rPr>
          <w:lang w:val="nl-NL"/>
        </w:rPr>
        <w:t>een patiënt misschien wel zijn/haar gezondheid</w:t>
      </w:r>
      <w:commentRangeEnd w:id="7"/>
      <w:r w:rsidR="00FB0758">
        <w:rPr>
          <w:rStyle w:val="Verwijzingopmerking"/>
          <w:lang w:val="nl-NL"/>
        </w:rPr>
        <w:commentReference w:id="7"/>
      </w:r>
      <w:r w:rsidRPr="209B86CB">
        <w:rPr>
          <w:lang w:val="nl-NL"/>
        </w:rPr>
        <w:t xml:space="preserve">. Hierom is het extra belangrijk om te letten op de tijdframes en </w:t>
      </w:r>
      <w:del w:id="8" w:author="J vdT" w:date="2024-09-24T12:29:00Z" w16du:dateUtc="2024-09-24T10:29:00Z">
        <w:r w:rsidRPr="209B86CB" w:rsidDel="00FB0758">
          <w:rPr>
            <w:lang w:val="nl-NL"/>
          </w:rPr>
          <w:delText xml:space="preserve">het </w:delText>
        </w:r>
      </w:del>
      <w:r w:rsidRPr="209B86CB">
        <w:rPr>
          <w:lang w:val="nl-NL"/>
        </w:rPr>
        <w:t xml:space="preserve">rekening </w:t>
      </w:r>
      <w:ins w:id="9" w:author="J vdT" w:date="2024-09-24T12:29:00Z" w16du:dateUtc="2024-09-24T10:29:00Z">
        <w:r w:rsidR="00FB0758">
          <w:rPr>
            <w:lang w:val="nl-NL"/>
          </w:rPr>
          <w:t xml:space="preserve">te </w:t>
        </w:r>
      </w:ins>
      <w:r w:rsidRPr="209B86CB">
        <w:rPr>
          <w:lang w:val="nl-NL"/>
        </w:rPr>
        <w:t xml:space="preserve">houden met onverwachte omstandigheden. Een geslaagd onderzoek zou daarentegen wel kunnen betekenen dat er weer een last van de ziekenhuizen af is en daarbij de ziekenhuizen en haar patiënten </w:t>
      </w:r>
      <w:del w:id="10" w:author="J vdT" w:date="2024-09-24T12:30:00Z" w16du:dateUtc="2024-09-24T10:30:00Z">
        <w:r w:rsidRPr="209B86CB" w:rsidDel="00FB0758">
          <w:rPr>
            <w:lang w:val="nl-NL"/>
          </w:rPr>
          <w:delText>geholpen zullen worden</w:delText>
        </w:r>
      </w:del>
      <w:ins w:id="11" w:author="J vdT" w:date="2024-09-24T12:30:00Z" w16du:dateUtc="2024-09-24T10:30:00Z">
        <w:r w:rsidR="00FB0758">
          <w:rPr>
            <w:lang w:val="nl-NL"/>
          </w:rPr>
          <w:t>kunnen helpen</w:t>
        </w:r>
      </w:ins>
      <w:r w:rsidRPr="209B86CB">
        <w:rPr>
          <w:lang w:val="nl-NL"/>
        </w:rPr>
        <w:t>.</w:t>
      </w:r>
    </w:p>
    <w:p w14:paraId="398A84DC" w14:textId="12E05C84" w:rsidR="1DF6AB99" w:rsidRDefault="70B84EA4" w:rsidP="1DF6AB99">
      <w:pPr>
        <w:rPr>
          <w:lang w:val="nl-NL"/>
        </w:rPr>
      </w:pPr>
      <w:r w:rsidRPr="2EAB8439">
        <w:rPr>
          <w:lang w:val="nl-NL"/>
        </w:rPr>
        <w:t xml:space="preserve">Greencycl heeft </w:t>
      </w:r>
      <w:r w:rsidRPr="2EAB8439">
        <w:rPr>
          <w:color w:val="000000" w:themeColor="text1"/>
          <w:lang w:val="nl-NL"/>
        </w:rPr>
        <w:t xml:space="preserve">al data verzameld betreft de kosten van processen en routes die gereden worden. Natuurlijk wordt er al rekening gehouden met de capaciteitsbeperkingen per locatie. Dit betekent echter niet dat dit niet verbeterd kan worden. Daarnaast wordt </w:t>
      </w:r>
      <w:r w:rsidRPr="2EAB8439">
        <w:rPr>
          <w:lang w:val="nl-NL"/>
        </w:rPr>
        <w:t>nog niets gedaan aan route-efficiëntie en kostenminimalisering binnen de processen.</w:t>
      </w:r>
    </w:p>
    <w:p w14:paraId="3A230C15" w14:textId="77922C2E" w:rsidR="62886C22" w:rsidRDefault="63BDD794" w:rsidP="6AD42761">
      <w:pPr>
        <w:pStyle w:val="Kop3"/>
        <w:rPr>
          <w:lang w:val="nl-NL"/>
        </w:rPr>
      </w:pPr>
      <w:r w:rsidRPr="4BD23D0A">
        <w:rPr>
          <w:lang w:val="nl-NL"/>
        </w:rPr>
        <w:t>Doelstelling</w:t>
      </w:r>
    </w:p>
    <w:p w14:paraId="61F81A46" w14:textId="5C54E37C" w:rsidR="5E763471" w:rsidRDefault="17705140" w:rsidP="6AD42761">
      <w:pPr>
        <w:pStyle w:val="Kop3"/>
        <w:rPr>
          <w:lang w:val="nl-NL"/>
        </w:rPr>
      </w:pPr>
      <w:r w:rsidRPr="5E8D4E47">
        <w:rPr>
          <w:lang w:val="nl-NL"/>
        </w:rPr>
        <w:t>Onderzoeksvragen</w:t>
      </w:r>
    </w:p>
    <w:p w14:paraId="0BD43DA5" w14:textId="675E8C20" w:rsidR="005C0D51" w:rsidRPr="00A74C4F" w:rsidRDefault="006367F2" w:rsidP="62886C22">
      <w:pPr>
        <w:rPr>
          <w:lang w:val="nl-NL"/>
        </w:rPr>
      </w:pPr>
      <w:r w:rsidRPr="00A74C4F">
        <w:rPr>
          <w:lang w:val="nl-NL"/>
        </w:rPr>
        <w:t>In dit verslag wordt</w:t>
      </w:r>
      <w:r w:rsidR="00391A8A">
        <w:rPr>
          <w:lang w:val="nl-NL"/>
        </w:rPr>
        <w:t xml:space="preserve"> de volgende hoofdvraag</w:t>
      </w:r>
      <w:r w:rsidRPr="00A74C4F">
        <w:rPr>
          <w:lang w:val="nl-NL"/>
        </w:rPr>
        <w:t xml:space="preserve"> </w:t>
      </w:r>
      <w:r w:rsidR="00D9617D" w:rsidRPr="00A74C4F">
        <w:rPr>
          <w:lang w:val="nl-NL"/>
        </w:rPr>
        <w:t>onderzocht</w:t>
      </w:r>
      <w:r w:rsidR="00391A8A">
        <w:rPr>
          <w:lang w:val="nl-NL"/>
        </w:rPr>
        <w:t>: “</w:t>
      </w:r>
      <w:r w:rsidR="00391A8A" w:rsidRPr="005C5F63">
        <w:rPr>
          <w:lang w:val="nl-NL"/>
        </w:rPr>
        <w:t xml:space="preserve">Wat zijn de </w:t>
      </w:r>
      <w:commentRangeStart w:id="12"/>
      <w:r w:rsidR="00391A8A" w:rsidRPr="005C5F63">
        <w:rPr>
          <w:lang w:val="nl-NL"/>
        </w:rPr>
        <w:t>beste</w:t>
      </w:r>
      <w:commentRangeEnd w:id="12"/>
      <w:r w:rsidR="00FB0758">
        <w:rPr>
          <w:rStyle w:val="Verwijzingopmerking"/>
          <w:lang w:val="nl-NL"/>
        </w:rPr>
        <w:commentReference w:id="12"/>
      </w:r>
      <w:r w:rsidR="00391A8A" w:rsidRPr="005C5F63">
        <w:rPr>
          <w:lang w:val="nl-NL"/>
        </w:rPr>
        <w:t xml:space="preserve"> </w:t>
      </w:r>
      <w:r w:rsidR="00391A8A">
        <w:rPr>
          <w:lang w:val="nl-NL"/>
        </w:rPr>
        <w:t>wiskundige methoden</w:t>
      </w:r>
      <w:r w:rsidR="00391A8A" w:rsidRPr="005C5F63">
        <w:rPr>
          <w:lang w:val="nl-NL"/>
        </w:rPr>
        <w:t xml:space="preserve"> om </w:t>
      </w:r>
      <w:commentRangeStart w:id="13"/>
      <w:r w:rsidR="00391A8A" w:rsidRPr="005C5F63">
        <w:rPr>
          <w:lang w:val="nl-NL"/>
        </w:rPr>
        <w:t>de logistiek binnen het bedrijf</w:t>
      </w:r>
      <w:commentRangeEnd w:id="13"/>
      <w:r w:rsidR="00FB0758">
        <w:rPr>
          <w:rStyle w:val="Verwijzingopmerking"/>
          <w:lang w:val="nl-NL"/>
        </w:rPr>
        <w:commentReference w:id="13"/>
      </w:r>
      <w:r w:rsidR="00391A8A" w:rsidRPr="005C5F63">
        <w:rPr>
          <w:lang w:val="nl-NL"/>
        </w:rPr>
        <w:t xml:space="preserve"> te </w:t>
      </w:r>
      <w:commentRangeStart w:id="14"/>
      <w:r w:rsidR="00391A8A" w:rsidRPr="005C5F63">
        <w:rPr>
          <w:lang w:val="nl-NL"/>
        </w:rPr>
        <w:t xml:space="preserve">rationaliseren </w:t>
      </w:r>
      <w:commentRangeEnd w:id="14"/>
      <w:r w:rsidR="009B659E">
        <w:rPr>
          <w:rStyle w:val="Verwijzingopmerking"/>
          <w:lang w:val="nl-NL"/>
        </w:rPr>
        <w:commentReference w:id="14"/>
      </w:r>
      <w:r w:rsidR="00391A8A" w:rsidRPr="005C5F63">
        <w:rPr>
          <w:lang w:val="nl-NL"/>
        </w:rPr>
        <w:t>en kosten te besparen, rekening houdend met capaciteitsbeperkingen, toekomstige uitbreidingen en</w:t>
      </w:r>
      <w:r w:rsidR="00391A8A">
        <w:rPr>
          <w:lang w:val="nl-NL"/>
        </w:rPr>
        <w:t>,</w:t>
      </w:r>
      <w:r w:rsidR="00391A8A" w:rsidRPr="005C5F63">
        <w:rPr>
          <w:lang w:val="nl-NL"/>
        </w:rPr>
        <w:t xml:space="preserve"> </w:t>
      </w:r>
      <w:r w:rsidR="00391A8A">
        <w:rPr>
          <w:lang w:val="nl-NL"/>
        </w:rPr>
        <w:t>waar mogelijk,</w:t>
      </w:r>
      <w:r w:rsidR="00391A8A" w:rsidRPr="005C5F63">
        <w:rPr>
          <w:lang w:val="nl-NL"/>
        </w:rPr>
        <w:t xml:space="preserve"> </w:t>
      </w:r>
      <w:commentRangeStart w:id="15"/>
      <w:r w:rsidR="00391A8A" w:rsidRPr="005C5F63">
        <w:rPr>
          <w:lang w:val="nl-NL"/>
        </w:rPr>
        <w:t>duurzaamheid</w:t>
      </w:r>
      <w:commentRangeEnd w:id="15"/>
      <w:r w:rsidR="009B659E">
        <w:rPr>
          <w:rStyle w:val="Verwijzingopmerking"/>
          <w:lang w:val="nl-NL"/>
        </w:rPr>
        <w:commentReference w:id="15"/>
      </w:r>
      <w:r w:rsidR="00391A8A" w:rsidRPr="005C5F63">
        <w:rPr>
          <w:lang w:val="nl-NL"/>
        </w:rPr>
        <w:t>?</w:t>
      </w:r>
      <w:r w:rsidR="00391A8A">
        <w:rPr>
          <w:lang w:val="nl-NL"/>
        </w:rPr>
        <w:t xml:space="preserve">” </w:t>
      </w:r>
      <w:r w:rsidR="0040364B" w:rsidRPr="00102295">
        <w:rPr>
          <w:lang w:val="nl-NL"/>
        </w:rPr>
        <w:br/>
      </w:r>
    </w:p>
    <w:p w14:paraId="0CC01CAC" w14:textId="67400E6C" w:rsidR="7FF20334" w:rsidRPr="00102295" w:rsidRDefault="0040364B" w:rsidP="7FF20334">
      <w:pPr>
        <w:rPr>
          <w:lang w:val="nl-NL"/>
        </w:rPr>
      </w:pPr>
      <w:r>
        <w:rPr>
          <w:lang w:val="nl-NL"/>
        </w:rPr>
        <w:lastRenderedPageBreak/>
        <w:t>Met de bijbehorende deelvragen:</w:t>
      </w:r>
      <w:r w:rsidR="00CE774B" w:rsidRPr="00102295">
        <w:rPr>
          <w:lang w:val="nl-NL"/>
        </w:rPr>
        <w:br/>
      </w:r>
      <w:r w:rsidR="00CE774B">
        <w:rPr>
          <w:lang w:val="nl-NL"/>
        </w:rPr>
        <w:t xml:space="preserve">1. </w:t>
      </w:r>
      <w:commentRangeStart w:id="16"/>
      <w:r w:rsidR="00CE774B" w:rsidRPr="005C598F">
        <w:rPr>
          <w:lang w:val="nl-NL"/>
        </w:rPr>
        <w:t xml:space="preserve">Welke </w:t>
      </w:r>
      <w:commentRangeStart w:id="17"/>
      <w:r w:rsidR="00CE774B">
        <w:rPr>
          <w:lang w:val="nl-NL"/>
        </w:rPr>
        <w:t>methodieken</w:t>
      </w:r>
      <w:r w:rsidR="00CE774B" w:rsidRPr="00F65EBC">
        <w:rPr>
          <w:lang w:val="nl-NL"/>
        </w:rPr>
        <w:t xml:space="preserve"> </w:t>
      </w:r>
      <w:commentRangeEnd w:id="17"/>
      <w:r w:rsidR="009B659E">
        <w:rPr>
          <w:rStyle w:val="Verwijzingopmerking"/>
          <w:lang w:val="nl-NL"/>
        </w:rPr>
        <w:commentReference w:id="17"/>
      </w:r>
      <w:r w:rsidR="00CE774B" w:rsidRPr="00F65EBC">
        <w:rPr>
          <w:lang w:val="nl-NL"/>
        </w:rPr>
        <w:t xml:space="preserve">kunnen </w:t>
      </w:r>
      <w:r w:rsidR="00CE774B" w:rsidRPr="005C598F">
        <w:rPr>
          <w:lang w:val="nl-NL"/>
        </w:rPr>
        <w:t xml:space="preserve">worden toegepast om </w:t>
      </w:r>
      <w:r w:rsidR="00CE774B" w:rsidRPr="00F65EBC">
        <w:rPr>
          <w:lang w:val="nl-NL"/>
        </w:rPr>
        <w:t xml:space="preserve">de routes voor het ophalen en afleveren van instrumentarium </w:t>
      </w:r>
      <w:r w:rsidR="00CE774B" w:rsidRPr="005C598F">
        <w:rPr>
          <w:lang w:val="nl-NL"/>
        </w:rPr>
        <w:t xml:space="preserve">te </w:t>
      </w:r>
      <w:r w:rsidR="00CE774B">
        <w:rPr>
          <w:lang w:val="nl-NL"/>
        </w:rPr>
        <w:t>verbeteren</w:t>
      </w:r>
      <w:r w:rsidR="00CE774B" w:rsidRPr="005C598F">
        <w:rPr>
          <w:lang w:val="nl-NL"/>
        </w:rPr>
        <w:t xml:space="preserve">, zodat </w:t>
      </w:r>
      <w:r w:rsidR="00CE774B" w:rsidRPr="00F65EBC">
        <w:rPr>
          <w:lang w:val="nl-NL"/>
        </w:rPr>
        <w:t xml:space="preserve">zowel de </w:t>
      </w:r>
      <w:r w:rsidR="00CE774B">
        <w:rPr>
          <w:lang w:val="nl-NL"/>
        </w:rPr>
        <w:t xml:space="preserve">routes korter </w:t>
      </w:r>
      <w:del w:id="18" w:author="J vdT" w:date="2024-09-24T12:38:00Z" w16du:dateUtc="2024-09-24T10:38:00Z">
        <w:r w:rsidR="00CE774B" w:rsidDel="009B659E">
          <w:rPr>
            <w:lang w:val="nl-NL"/>
          </w:rPr>
          <w:delText>dan voorheen worden</w:delText>
        </w:r>
        <w:r w:rsidR="00CE774B" w:rsidRPr="00F65EBC" w:rsidDel="009B659E">
          <w:rPr>
            <w:lang w:val="nl-NL"/>
          </w:rPr>
          <w:delText xml:space="preserve"> </w:delText>
        </w:r>
      </w:del>
      <w:r w:rsidR="00CE774B" w:rsidRPr="00F65EBC">
        <w:rPr>
          <w:lang w:val="nl-NL"/>
        </w:rPr>
        <w:t xml:space="preserve">als de kosten </w:t>
      </w:r>
      <w:r w:rsidR="00CE774B" w:rsidRPr="005C598F">
        <w:rPr>
          <w:lang w:val="nl-NL"/>
        </w:rPr>
        <w:t>verlaagd worden</w:t>
      </w:r>
      <w:r w:rsidR="00CE774B" w:rsidRPr="00F65EBC">
        <w:rPr>
          <w:lang w:val="nl-NL"/>
        </w:rPr>
        <w:t>?</w:t>
      </w:r>
      <w:r w:rsidR="00CE774B" w:rsidRPr="00102295">
        <w:rPr>
          <w:lang w:val="nl-NL"/>
        </w:rPr>
        <w:br/>
      </w:r>
      <w:commentRangeEnd w:id="16"/>
      <w:r w:rsidR="009B659E">
        <w:rPr>
          <w:rStyle w:val="Verwijzingopmerking"/>
          <w:lang w:val="nl-NL"/>
        </w:rPr>
        <w:commentReference w:id="16"/>
      </w:r>
      <w:r w:rsidR="00CE774B">
        <w:rPr>
          <w:lang w:val="nl-NL"/>
        </w:rPr>
        <w:t xml:space="preserve">2. </w:t>
      </w:r>
      <w:commentRangeStart w:id="19"/>
      <w:r w:rsidR="00CE774B" w:rsidRPr="0049332E">
        <w:rPr>
          <w:lang w:val="nl-NL"/>
        </w:rPr>
        <w:t xml:space="preserve">Welke methoden </w:t>
      </w:r>
      <w:commentRangeEnd w:id="19"/>
      <w:r w:rsidR="009A3477">
        <w:rPr>
          <w:rStyle w:val="Verwijzingopmerking"/>
          <w:lang w:val="nl-NL"/>
        </w:rPr>
        <w:commentReference w:id="19"/>
      </w:r>
      <w:r w:rsidR="00CE774B" w:rsidRPr="0049332E">
        <w:rPr>
          <w:lang w:val="nl-NL"/>
        </w:rPr>
        <w:t xml:space="preserve">kunnen worden toegepast om capaciteitsbeperkingen binnen het logistieke proces aan te pakken voor een </w:t>
      </w:r>
      <w:r w:rsidR="00CE774B" w:rsidRPr="00F65EBC">
        <w:rPr>
          <w:lang w:val="nl-NL"/>
        </w:rPr>
        <w:t>systeem</w:t>
      </w:r>
      <w:r w:rsidR="00CE774B">
        <w:rPr>
          <w:lang w:val="nl-NL"/>
        </w:rPr>
        <w:t xml:space="preserve"> waarbij kosten</w:t>
      </w:r>
      <w:r w:rsidR="00CE774B" w:rsidRPr="0049332E">
        <w:rPr>
          <w:lang w:val="nl-NL"/>
        </w:rPr>
        <w:t xml:space="preserve"> en </w:t>
      </w:r>
      <w:r w:rsidR="00CE774B">
        <w:rPr>
          <w:lang w:val="nl-NL"/>
        </w:rPr>
        <w:t>tijd bespaard worden in vergelijking met het huidige</w:t>
      </w:r>
      <w:r w:rsidR="00CE774B" w:rsidRPr="0049332E">
        <w:rPr>
          <w:lang w:val="nl-NL"/>
        </w:rPr>
        <w:t xml:space="preserve"> systeem?</w:t>
      </w:r>
      <w:r w:rsidR="00CE774B" w:rsidRPr="00102295">
        <w:rPr>
          <w:lang w:val="nl-NL"/>
        </w:rPr>
        <w:br/>
      </w:r>
      <w:r w:rsidR="00CE774B">
        <w:rPr>
          <w:lang w:val="nl-NL"/>
        </w:rPr>
        <w:t xml:space="preserve">3. </w:t>
      </w:r>
      <w:r w:rsidR="00CE774B" w:rsidRPr="003C6F4A">
        <w:rPr>
          <w:lang w:val="nl-NL"/>
        </w:rPr>
        <w:t xml:space="preserve">Welke </w:t>
      </w:r>
      <w:r w:rsidR="00CE774B">
        <w:rPr>
          <w:lang w:val="nl-NL"/>
        </w:rPr>
        <w:t>methodieken</w:t>
      </w:r>
      <w:r w:rsidR="00CE774B" w:rsidRPr="003C6F4A">
        <w:rPr>
          <w:lang w:val="nl-NL"/>
        </w:rPr>
        <w:t xml:space="preserve"> kunnen worden gebruikt om toekomstige uitbreidingen van de logistieke processen</w:t>
      </w:r>
      <w:r w:rsidR="00CE774B">
        <w:rPr>
          <w:lang w:val="nl-NL"/>
        </w:rPr>
        <w:t xml:space="preserve"> mee te nemen in het model?</w:t>
      </w:r>
      <w:r w:rsidR="00CE774B" w:rsidRPr="00102295">
        <w:rPr>
          <w:lang w:val="nl-NL"/>
        </w:rPr>
        <w:br/>
      </w:r>
      <w:r w:rsidR="00CE774B">
        <w:rPr>
          <w:lang w:val="nl-NL"/>
        </w:rPr>
        <w:t xml:space="preserve">4. </w:t>
      </w:r>
      <w:r w:rsidR="00CE774B" w:rsidRPr="0049332E">
        <w:rPr>
          <w:lang w:val="nl-NL"/>
        </w:rPr>
        <w:t>Welke duurzame praktijken en technologieën kunnen worden ingezet om de milieu-impact te verminderen en tegelijkertijd kosten te besparen binnen de logistieke operaties</w:t>
      </w:r>
      <w:r w:rsidR="00CE774B" w:rsidRPr="001E4F59">
        <w:rPr>
          <w:lang w:val="nl-NL"/>
        </w:rPr>
        <w:t>?</w:t>
      </w:r>
    </w:p>
    <w:p w14:paraId="24BBABF2" w14:textId="4C7FBE1E" w:rsidR="1FE1D9CC" w:rsidRDefault="149BADBD" w:rsidP="073C1903">
      <w:pPr>
        <w:pStyle w:val="Kop3"/>
        <w:rPr>
          <w:lang w:val="nl-NL"/>
        </w:rPr>
      </w:pPr>
      <w:commentRangeStart w:id="20"/>
      <w:r w:rsidRPr="14F5F90F">
        <w:rPr>
          <w:lang w:val="nl-NL"/>
        </w:rPr>
        <w:t>Leeswijzer</w:t>
      </w:r>
      <w:commentRangeEnd w:id="20"/>
      <w:r w:rsidR="009A3477">
        <w:rPr>
          <w:rStyle w:val="Verwijzingopmerking"/>
          <w:rFonts w:eastAsiaTheme="minorEastAsia" w:cs="Mangal"/>
          <w:color w:val="auto"/>
          <w:lang w:val="nl-NL"/>
        </w:rPr>
        <w:commentReference w:id="20"/>
      </w:r>
    </w:p>
    <w:p w14:paraId="413182E4" w14:textId="33A5D1E5" w:rsidR="005564DB" w:rsidRDefault="005564DB" w:rsidP="345199A8">
      <w:pPr>
        <w:rPr>
          <w:color w:val="FF0000"/>
          <w:lang w:val="nl-NL"/>
        </w:rPr>
      </w:pPr>
      <w:r w:rsidRPr="00A74C4F">
        <w:rPr>
          <w:lang w:val="nl-NL"/>
        </w:rPr>
        <w:t xml:space="preserve">In dit onderzoek </w:t>
      </w:r>
      <w:r w:rsidR="0005486A" w:rsidRPr="00A74C4F">
        <w:rPr>
          <w:lang w:val="nl-NL"/>
        </w:rPr>
        <w:t xml:space="preserve">staat beschreven welk literatuuronderzoek er gedaan is. </w:t>
      </w:r>
      <w:r w:rsidR="00CA4759" w:rsidRPr="00A74C4F">
        <w:rPr>
          <w:lang w:val="nl-NL"/>
        </w:rPr>
        <w:t xml:space="preserve">Zijn er al soortgelijke onderzoeken gedaan waar nuttige methodieken uit meegenomen kunnen worden? </w:t>
      </w:r>
      <w:r w:rsidR="00F2507E" w:rsidRPr="00A74C4F">
        <w:rPr>
          <w:lang w:val="nl-NL"/>
        </w:rPr>
        <w:t xml:space="preserve">Daarna wordt beschreven </w:t>
      </w:r>
      <w:commentRangeStart w:id="21"/>
      <w:r w:rsidR="00F2507E" w:rsidRPr="00A74C4F">
        <w:rPr>
          <w:lang w:val="nl-NL"/>
        </w:rPr>
        <w:t xml:space="preserve">welk wiskundig model met welke </w:t>
      </w:r>
      <w:commentRangeStart w:id="22"/>
      <w:r w:rsidR="00F2507E" w:rsidRPr="00A74C4F">
        <w:rPr>
          <w:lang w:val="nl-NL"/>
        </w:rPr>
        <w:t xml:space="preserve">methodieken </w:t>
      </w:r>
      <w:commentRangeEnd w:id="22"/>
      <w:r w:rsidR="009A3477">
        <w:rPr>
          <w:rStyle w:val="Verwijzingopmerking"/>
          <w:lang w:val="nl-NL"/>
        </w:rPr>
        <w:commentReference w:id="22"/>
      </w:r>
      <w:r w:rsidR="00F2507E" w:rsidRPr="00A74C4F">
        <w:rPr>
          <w:lang w:val="nl-NL"/>
        </w:rPr>
        <w:t xml:space="preserve">er is toegepast </w:t>
      </w:r>
      <w:commentRangeEnd w:id="21"/>
      <w:r w:rsidR="009A3477">
        <w:rPr>
          <w:rStyle w:val="Verwijzingopmerking"/>
          <w:lang w:val="nl-NL"/>
        </w:rPr>
        <w:commentReference w:id="21"/>
      </w:r>
      <w:r w:rsidR="00DF7C5C" w:rsidRPr="00A74C4F">
        <w:rPr>
          <w:lang w:val="nl-NL"/>
        </w:rPr>
        <w:t xml:space="preserve">en </w:t>
      </w:r>
      <w:r w:rsidR="004A4F4F" w:rsidRPr="00A74C4F">
        <w:rPr>
          <w:lang w:val="nl-NL"/>
        </w:rPr>
        <w:t>op welke manier</w:t>
      </w:r>
      <w:r w:rsidR="00DF7C5C" w:rsidRPr="00A74C4F">
        <w:rPr>
          <w:lang w:val="nl-NL"/>
        </w:rPr>
        <w:t xml:space="preserve"> dit precies is gedaan. Vervolgens worden de resultaten uit het model gepresenteerd</w:t>
      </w:r>
      <w:del w:id="23" w:author="J vdT" w:date="2024-09-25T14:03:00Z" w16du:dateUtc="2024-09-25T12:03:00Z">
        <w:r w:rsidR="00DF7C5C" w:rsidRPr="00A74C4F" w:rsidDel="009A3477">
          <w:rPr>
            <w:lang w:val="nl-NL"/>
          </w:rPr>
          <w:delText xml:space="preserve"> </w:delText>
        </w:r>
        <w:r w:rsidR="008E0BBD" w:rsidRPr="00A74C4F" w:rsidDel="009A3477">
          <w:rPr>
            <w:lang w:val="nl-NL"/>
          </w:rPr>
          <w:delText>en</w:delText>
        </w:r>
      </w:del>
      <w:ins w:id="24" w:author="J vdT" w:date="2024-09-25T14:03:00Z" w16du:dateUtc="2024-09-25T12:03:00Z">
        <w:r w:rsidR="009A3477">
          <w:rPr>
            <w:lang w:val="nl-NL"/>
          </w:rPr>
          <w:t>,</w:t>
        </w:r>
      </w:ins>
      <w:r w:rsidR="008E0BBD" w:rsidRPr="00A74C4F">
        <w:rPr>
          <w:lang w:val="nl-NL"/>
        </w:rPr>
        <w:t xml:space="preserve"> </w:t>
      </w:r>
      <w:r w:rsidR="004A4F4F" w:rsidRPr="00A74C4F">
        <w:rPr>
          <w:lang w:val="nl-NL"/>
        </w:rPr>
        <w:t xml:space="preserve">nader </w:t>
      </w:r>
      <w:r w:rsidR="008E0BBD" w:rsidRPr="00A74C4F">
        <w:rPr>
          <w:lang w:val="nl-NL"/>
        </w:rPr>
        <w:t>uitgelegd</w:t>
      </w:r>
      <w:r w:rsidR="004A4F4F" w:rsidRPr="00A74C4F">
        <w:rPr>
          <w:lang w:val="nl-NL"/>
        </w:rPr>
        <w:t xml:space="preserve"> en gevalideerd</w:t>
      </w:r>
      <w:r w:rsidR="008E0BBD" w:rsidRPr="00A74C4F">
        <w:rPr>
          <w:lang w:val="nl-NL"/>
        </w:rPr>
        <w:t xml:space="preserve">. </w:t>
      </w:r>
      <w:r w:rsidR="008E0BBD" w:rsidRPr="008A0721">
        <w:rPr>
          <w:lang w:val="nl-NL"/>
        </w:rPr>
        <w:t xml:space="preserve">Hierop volgt een discussie </w:t>
      </w:r>
      <w:ins w:id="25" w:author="J vdT" w:date="2024-09-25T14:03:00Z" w16du:dateUtc="2024-09-25T12:03:00Z">
        <w:r w:rsidR="009A3477">
          <w:rPr>
            <w:lang w:val="nl-NL"/>
          </w:rPr>
          <w:t xml:space="preserve">over </w:t>
        </w:r>
      </w:ins>
      <w:r w:rsidR="008E0BBD" w:rsidRPr="008A0721">
        <w:rPr>
          <w:lang w:val="nl-NL"/>
        </w:rPr>
        <w:t>wat er nog beter</w:t>
      </w:r>
      <w:r w:rsidR="008A0721">
        <w:rPr>
          <w:lang w:val="nl-NL"/>
        </w:rPr>
        <w:t xml:space="preserve"> had</w:t>
      </w:r>
      <w:r w:rsidR="008E0BBD" w:rsidRPr="008A0721">
        <w:rPr>
          <w:lang w:val="nl-NL"/>
        </w:rPr>
        <w:t xml:space="preserve"> </w:t>
      </w:r>
      <w:r w:rsidR="004A4F4F" w:rsidRPr="008A0721">
        <w:rPr>
          <w:lang w:val="nl-NL"/>
        </w:rPr>
        <w:t>gekund</w:t>
      </w:r>
      <w:r w:rsidR="008E0BBD" w:rsidRPr="008A0721">
        <w:rPr>
          <w:lang w:val="nl-NL"/>
        </w:rPr>
        <w:t xml:space="preserve"> bij het model </w:t>
      </w:r>
      <w:r w:rsidR="00BE3CB8" w:rsidRPr="008A0721">
        <w:rPr>
          <w:lang w:val="nl-NL"/>
        </w:rPr>
        <w:t>en</w:t>
      </w:r>
      <w:r w:rsidR="004A4F4F" w:rsidRPr="008A0721">
        <w:rPr>
          <w:lang w:val="nl-NL"/>
        </w:rPr>
        <w:t xml:space="preserve"> </w:t>
      </w:r>
      <w:r w:rsidR="00BE3CB8" w:rsidRPr="008A0721">
        <w:rPr>
          <w:lang w:val="nl-NL"/>
        </w:rPr>
        <w:t xml:space="preserve">of </w:t>
      </w:r>
      <w:r w:rsidR="00247C40" w:rsidRPr="008A0721">
        <w:rPr>
          <w:lang w:val="nl-NL"/>
        </w:rPr>
        <w:t>een ander model of methodiek misschien beter had uitgepakt</w:t>
      </w:r>
      <w:r w:rsidR="00127F68" w:rsidRPr="008A0721">
        <w:rPr>
          <w:lang w:val="nl-NL"/>
        </w:rPr>
        <w:t xml:space="preserve"> op basis van de</w:t>
      </w:r>
      <w:r w:rsidR="00BB1822" w:rsidRPr="008A0721">
        <w:rPr>
          <w:lang w:val="nl-NL"/>
        </w:rPr>
        <w:t xml:space="preserve"> literatuur. Ten slotte </w:t>
      </w:r>
      <w:r w:rsidR="00441F66" w:rsidRPr="008A0721">
        <w:rPr>
          <w:lang w:val="nl-NL"/>
        </w:rPr>
        <w:t xml:space="preserve">een conclusie </w:t>
      </w:r>
      <w:r w:rsidR="0020607A" w:rsidRPr="008A0721">
        <w:rPr>
          <w:lang w:val="nl-NL"/>
        </w:rPr>
        <w:t xml:space="preserve">over de werking van het wiskundig model </w:t>
      </w:r>
      <w:r w:rsidR="0032356C" w:rsidRPr="008A0721">
        <w:rPr>
          <w:lang w:val="nl-NL"/>
        </w:rPr>
        <w:t xml:space="preserve">samen </w:t>
      </w:r>
      <w:commentRangeStart w:id="26"/>
      <w:r w:rsidR="0032356C" w:rsidRPr="008A0721">
        <w:rPr>
          <w:lang w:val="nl-NL"/>
        </w:rPr>
        <w:t xml:space="preserve">met een </w:t>
      </w:r>
      <w:commentRangeEnd w:id="26"/>
      <w:r w:rsidR="009A3477">
        <w:rPr>
          <w:rStyle w:val="Verwijzingopmerking"/>
          <w:lang w:val="nl-NL"/>
        </w:rPr>
        <w:commentReference w:id="26"/>
      </w:r>
    </w:p>
    <w:p w14:paraId="2D1F2793" w14:textId="62401CB3" w:rsidR="114A2A09" w:rsidRPr="00102295" w:rsidRDefault="5AC358FF">
      <w:pPr>
        <w:rPr>
          <w:lang w:val="nl-NL"/>
        </w:rPr>
      </w:pPr>
      <w:r w:rsidRPr="00102295">
        <w:rPr>
          <w:lang w:val="nl-NL"/>
        </w:rPr>
        <w:br w:type="page"/>
      </w:r>
    </w:p>
    <w:p w14:paraId="370CCF40" w14:textId="58FC4769" w:rsidR="00C84DFA" w:rsidRDefault="4842A97A" w:rsidP="379398AE">
      <w:pPr>
        <w:pStyle w:val="Kop1"/>
        <w:rPr>
          <w:lang w:val="nl-NL"/>
        </w:rPr>
      </w:pPr>
      <w:bookmarkStart w:id="27" w:name="_Toc1593179897"/>
      <w:r w:rsidRPr="381767CC">
        <w:rPr>
          <w:lang w:val="nl-NL"/>
        </w:rPr>
        <w:lastRenderedPageBreak/>
        <w:t>S</w:t>
      </w:r>
      <w:r w:rsidR="00C84DFA" w:rsidRPr="381767CC">
        <w:rPr>
          <w:lang w:val="nl-NL"/>
        </w:rPr>
        <w:t>ituatie</w:t>
      </w:r>
      <w:r w:rsidR="5DD9B8BF" w:rsidRPr="381767CC">
        <w:rPr>
          <w:lang w:val="nl-NL"/>
        </w:rPr>
        <w:t>beschrijving</w:t>
      </w:r>
      <w:r w:rsidR="06CF955C" w:rsidRPr="51335034">
        <w:rPr>
          <w:lang w:val="nl-NL"/>
        </w:rPr>
        <w:t xml:space="preserve"> </w:t>
      </w:r>
      <w:r w:rsidR="06CF955C" w:rsidRPr="12F372DF">
        <w:rPr>
          <w:lang w:val="nl-NL"/>
        </w:rPr>
        <w:t>(5-7 pagina's)</w:t>
      </w:r>
      <w:bookmarkEnd w:id="27"/>
    </w:p>
    <w:p w14:paraId="3EC08C9C" w14:textId="1BC7468C" w:rsidR="00C84DFA" w:rsidRDefault="5C2DF196" w:rsidP="141C09D0">
      <w:pPr>
        <w:pStyle w:val="Lijstalinea"/>
        <w:numPr>
          <w:ilvl w:val="0"/>
          <w:numId w:val="15"/>
        </w:numPr>
        <w:rPr>
          <w:lang w:val="nl-NL"/>
        </w:rPr>
      </w:pPr>
      <w:proofErr w:type="gramStart"/>
      <w:r w:rsidRPr="3B4AF052">
        <w:rPr>
          <w:lang w:val="nl-NL"/>
        </w:rPr>
        <w:t>hoe</w:t>
      </w:r>
      <w:proofErr w:type="gramEnd"/>
      <w:r w:rsidRPr="3B4AF052">
        <w:rPr>
          <w:lang w:val="nl-NL"/>
        </w:rPr>
        <w:t xml:space="preserve"> verloopt het proces op dit moment binnen het bedrijf</w:t>
      </w:r>
    </w:p>
    <w:p w14:paraId="7BFA620C" w14:textId="0D4A61ED" w:rsidR="00C84DFA" w:rsidRDefault="5C2DF196" w:rsidP="260FE3B4">
      <w:pPr>
        <w:pStyle w:val="Lijstalinea"/>
        <w:numPr>
          <w:ilvl w:val="0"/>
          <w:numId w:val="19"/>
        </w:numPr>
        <w:rPr>
          <w:lang w:val="nl-NL"/>
        </w:rPr>
      </w:pPr>
      <w:proofErr w:type="gramStart"/>
      <w:r w:rsidRPr="3B4AF052">
        <w:rPr>
          <w:lang w:val="nl-NL"/>
        </w:rPr>
        <w:t>welk</w:t>
      </w:r>
      <w:proofErr w:type="gramEnd"/>
      <w:r w:rsidRPr="3B4AF052">
        <w:rPr>
          <w:lang w:val="nl-NL"/>
        </w:rPr>
        <w:t xml:space="preserve"> model wordt op dit moment gebruikt</w:t>
      </w:r>
    </w:p>
    <w:p w14:paraId="0604D562" w14:textId="0E5BB378" w:rsidR="00C84DFA" w:rsidRDefault="5C2DF196" w:rsidP="59CD6D2E">
      <w:pPr>
        <w:pStyle w:val="Lijstalinea"/>
        <w:numPr>
          <w:ilvl w:val="0"/>
          <w:numId w:val="17"/>
        </w:numPr>
        <w:rPr>
          <w:lang w:val="nl-NL"/>
        </w:rPr>
      </w:pPr>
      <w:proofErr w:type="gramStart"/>
      <w:r w:rsidRPr="3B4AF052">
        <w:rPr>
          <w:lang w:val="nl-NL"/>
        </w:rPr>
        <w:t>welke</w:t>
      </w:r>
      <w:proofErr w:type="gramEnd"/>
      <w:r w:rsidRPr="3B4AF052">
        <w:rPr>
          <w:lang w:val="nl-NL"/>
        </w:rPr>
        <w:t xml:space="preserve"> vermoedens heeft men op dit </w:t>
      </w:r>
      <w:r w:rsidRPr="022FD667">
        <w:rPr>
          <w:lang w:val="nl-NL"/>
        </w:rPr>
        <w:t>momen</w:t>
      </w:r>
      <w:r w:rsidR="0A8746CA" w:rsidRPr="022FD667">
        <w:rPr>
          <w:lang w:val="nl-NL"/>
        </w:rPr>
        <w:t>t</w:t>
      </w:r>
    </w:p>
    <w:p w14:paraId="75981A13" w14:textId="65526B16" w:rsidR="00C445E5" w:rsidRDefault="00C445E5">
      <w:pPr>
        <w:rPr>
          <w:rFonts w:eastAsiaTheme="majorEastAsia" w:cstheme="majorBidi"/>
          <w:color w:val="0F4761" w:themeColor="accent1" w:themeShade="BF"/>
          <w:sz w:val="28"/>
          <w:szCs w:val="28"/>
          <w:lang w:val="nl-NL"/>
        </w:rPr>
      </w:pPr>
      <w:r>
        <w:rPr>
          <w:lang w:val="nl-NL"/>
        </w:rPr>
        <w:br w:type="page"/>
      </w:r>
    </w:p>
    <w:p w14:paraId="0D7F6357" w14:textId="434B4906" w:rsidR="00C84DFA" w:rsidRDefault="7A840DF2" w:rsidP="2A9D8520">
      <w:pPr>
        <w:pStyle w:val="Kop2"/>
        <w:rPr>
          <w:lang w:val="nl-NL"/>
        </w:rPr>
      </w:pPr>
      <w:bookmarkStart w:id="28" w:name="_Toc1036254230"/>
      <w:commentRangeStart w:id="29"/>
      <w:commentRangeStart w:id="30"/>
      <w:r w:rsidRPr="599161E2">
        <w:rPr>
          <w:lang w:val="nl-NL"/>
        </w:rPr>
        <w:lastRenderedPageBreak/>
        <w:t>L</w:t>
      </w:r>
      <w:r w:rsidR="00C1475E" w:rsidRPr="599161E2">
        <w:rPr>
          <w:lang w:val="nl-NL"/>
        </w:rPr>
        <w:t>iteratuuronderzoek</w:t>
      </w:r>
      <w:bookmarkEnd w:id="28"/>
      <w:commentRangeEnd w:id="29"/>
      <w:r w:rsidR="00326D68">
        <w:rPr>
          <w:rStyle w:val="Verwijzingopmerking"/>
          <w:rFonts w:asciiTheme="minorHAnsi" w:eastAsiaTheme="minorEastAsia" w:hAnsiTheme="minorHAnsi" w:cs="Mangal"/>
          <w:color w:val="auto"/>
          <w:lang w:val="nl-NL"/>
        </w:rPr>
        <w:commentReference w:id="29"/>
      </w:r>
      <w:commentRangeEnd w:id="30"/>
      <w:r w:rsidR="00326D68">
        <w:rPr>
          <w:rStyle w:val="Verwijzingopmerking"/>
          <w:rFonts w:asciiTheme="minorHAnsi" w:eastAsiaTheme="minorEastAsia" w:hAnsiTheme="minorHAnsi" w:cs="Mangal"/>
          <w:color w:val="auto"/>
          <w:lang w:val="nl-NL"/>
        </w:rPr>
        <w:commentReference w:id="30"/>
      </w:r>
    </w:p>
    <w:p w14:paraId="4E60CBC8" w14:textId="1CC1B418" w:rsidR="5498DF37" w:rsidRDefault="447398F9" w:rsidP="2A9D8520">
      <w:pPr>
        <w:pStyle w:val="Kop3"/>
        <w:rPr>
          <w:lang w:val="nl-NL"/>
        </w:rPr>
      </w:pPr>
      <w:bookmarkStart w:id="31" w:name="_Toc485921040"/>
      <w:r w:rsidRPr="07728CFD">
        <w:rPr>
          <w:lang w:val="nl-NL"/>
        </w:rPr>
        <w:t>Wiskundig literatuuronderzoek</w:t>
      </w:r>
      <w:bookmarkEnd w:id="31"/>
    </w:p>
    <w:p w14:paraId="20C5614C" w14:textId="25393C9C" w:rsidR="00FD3FC6" w:rsidRPr="00FD3FC6" w:rsidRDefault="00FD3FC6" w:rsidP="25264831">
      <w:pPr>
        <w:pStyle w:val="Kop4"/>
        <w:rPr>
          <w:b/>
          <w:bCs/>
          <w:i w:val="0"/>
          <w:iCs w:val="0"/>
          <w:lang w:val="nl-NL"/>
        </w:rPr>
      </w:pPr>
      <w:r w:rsidRPr="25264831">
        <w:rPr>
          <w:i w:val="0"/>
          <w:iCs w:val="0"/>
          <w:lang w:val="nl-NL"/>
        </w:rPr>
        <w:t>Dijkstra’s algoritme</w:t>
      </w:r>
    </w:p>
    <w:p w14:paraId="4FFE181C" w14:textId="77777777" w:rsidR="00FD3FC6" w:rsidRPr="00FD3FC6" w:rsidRDefault="00FD3FC6" w:rsidP="00FD3FC6">
      <w:pPr>
        <w:rPr>
          <w:lang w:val="nl-NL"/>
        </w:rPr>
      </w:pPr>
      <w:r w:rsidRPr="00FD3FC6">
        <w:rPr>
          <w:lang w:val="nl-NL"/>
        </w:rPr>
        <w:t>Dijkstra's algoritme is een methode om het kortste pad vanuit een enkel startknooppunt naar alle andere knooppunten in een gewogen grafiek te vinden. Het algoritme houdt een set van knooppunten bij waarvan de kortste afstand vanaf de bron al bekend is. Het selecteert herhaaldelijk het knooppunt met de kleinste afstand vanuit de set van knooppunten die nog niet zijn verwerkt en werkt de afstanden van de aangrenzende knooppunten bij.</w:t>
      </w:r>
    </w:p>
    <w:p w14:paraId="61EFD5C4" w14:textId="42D449C2" w:rsidR="00FD3FC6" w:rsidRPr="00FD3FC6" w:rsidRDefault="00FD3FC6" w:rsidP="00FD3FC6">
      <w:pPr>
        <w:rPr>
          <w:lang w:val="nl-NL"/>
        </w:rPr>
      </w:pPr>
      <w:r w:rsidRPr="00FD3FC6">
        <w:rPr>
          <w:lang w:val="nl-NL"/>
        </w:rPr>
        <w:t>De formule die wordt gebruikt om de afstanden bij te werken in Dijkstra's algoritme is als volgt d(v)</w:t>
      </w:r>
      <w:ins w:id="32" w:author="J vdT" w:date="2024-09-25T15:45:00Z" w16du:dateUtc="2024-09-25T13:45:00Z">
        <w:r w:rsidR="00326D68">
          <w:rPr>
            <w:lang w:val="nl-NL"/>
          </w:rPr>
          <w:t xml:space="preserve"> </w:t>
        </w:r>
      </w:ins>
      <w:r w:rsidRPr="00FD3FC6">
        <w:rPr>
          <w:lang w:val="nl-NL"/>
        </w:rPr>
        <w:t>=</w:t>
      </w:r>
      <w:ins w:id="33" w:author="J vdT" w:date="2024-09-25T15:45:00Z" w16du:dateUtc="2024-09-25T13:45:00Z">
        <w:r w:rsidR="00326D68">
          <w:rPr>
            <w:lang w:val="nl-NL"/>
          </w:rPr>
          <w:t xml:space="preserve"> </w:t>
        </w:r>
      </w:ins>
      <w:r w:rsidRPr="00FD3FC6">
        <w:rPr>
          <w:lang w:val="nl-NL"/>
        </w:rPr>
        <w:t>min(d(v),</w:t>
      </w:r>
      <w:ins w:id="34" w:author="J vdT" w:date="2024-09-25T15:45:00Z" w16du:dateUtc="2024-09-25T13:45:00Z">
        <w:r w:rsidR="00326D68">
          <w:rPr>
            <w:lang w:val="nl-NL"/>
          </w:rPr>
          <w:t xml:space="preserve"> </w:t>
        </w:r>
      </w:ins>
      <w:r w:rsidRPr="00FD3FC6">
        <w:rPr>
          <w:lang w:val="nl-NL"/>
        </w:rPr>
        <w:t>d(u)+w(</w:t>
      </w:r>
      <w:proofErr w:type="spellStart"/>
      <w:proofErr w:type="gramStart"/>
      <w:r w:rsidRPr="00FD3FC6">
        <w:rPr>
          <w:lang w:val="nl-NL"/>
        </w:rPr>
        <w:t>u,v</w:t>
      </w:r>
      <w:proofErr w:type="spellEnd"/>
      <w:proofErr w:type="gramEnd"/>
      <w:r w:rsidRPr="00FD3FC6">
        <w:rPr>
          <w:lang w:val="nl-NL"/>
        </w:rPr>
        <w:t>))</w:t>
      </w:r>
      <w:ins w:id="35" w:author="J vdT" w:date="2024-09-25T15:46:00Z" w16du:dateUtc="2024-09-25T13:46:00Z">
        <w:r w:rsidR="00326D68" w:rsidRPr="00FD3FC6" w:rsidDel="00326D68">
          <w:rPr>
            <w:lang w:val="nl-NL"/>
          </w:rPr>
          <w:t xml:space="preserve"> </w:t>
        </w:r>
      </w:ins>
      <w:del w:id="36" w:author="J vdT" w:date="2024-09-25T15:46:00Z" w16du:dateUtc="2024-09-25T13:46:00Z">
        <w:r w:rsidRPr="00FD3FC6" w:rsidDel="00326D68">
          <w:rPr>
            <w:lang w:val="nl-NL"/>
          </w:rPr>
          <w:delText>d(v)=min(d(v),d(u)+w(u,v))</w:delText>
        </w:r>
        <w:r w:rsidRPr="00FD3FC6" w:rsidDel="00326D68">
          <w:rPr>
            <w:rFonts w:ascii="Aptos" w:hAnsi="Aptos" w:cs="Aptos"/>
            <w:lang w:val="nl-NL"/>
          </w:rPr>
          <w:delText> </w:delText>
        </w:r>
      </w:del>
      <w:r w:rsidRPr="00FD3FC6">
        <w:rPr>
          <w:lang w:val="nl-NL"/>
        </w:rPr>
        <w:t>Waar</w:t>
      </w:r>
    </w:p>
    <w:p w14:paraId="48E8BA1C" w14:textId="4D10E89B" w:rsidR="00FD3FC6" w:rsidRPr="00FD3FC6" w:rsidRDefault="00FD3FC6" w:rsidP="00FD3FC6">
      <w:pPr>
        <w:numPr>
          <w:ilvl w:val="0"/>
          <w:numId w:val="7"/>
        </w:numPr>
        <w:rPr>
          <w:lang w:val="nl-NL"/>
        </w:rPr>
      </w:pPr>
      <w:proofErr w:type="gramStart"/>
      <w:r w:rsidRPr="00FD3FC6">
        <w:rPr>
          <w:lang w:val="nl-NL"/>
        </w:rPr>
        <w:t>d</w:t>
      </w:r>
      <w:proofErr w:type="gramEnd"/>
      <w:r w:rsidRPr="00FD3FC6">
        <w:rPr>
          <w:lang w:val="nl-NL"/>
        </w:rPr>
        <w:t>(v)</w:t>
      </w:r>
      <w:r w:rsidR="00EF0D0F">
        <w:rPr>
          <w:lang w:val="nl-NL"/>
        </w:rPr>
        <w:t>:</w:t>
      </w:r>
      <w:r w:rsidRPr="00FD3FC6">
        <w:rPr>
          <w:lang w:val="nl-NL"/>
        </w:rPr>
        <w:t> de huidige bekende kortste afstand is van de bron naar knooppunt v.</w:t>
      </w:r>
    </w:p>
    <w:p w14:paraId="2338B252" w14:textId="1CB85854" w:rsidR="00FD3FC6" w:rsidRPr="00FD3FC6" w:rsidRDefault="00FD3FC6" w:rsidP="00FD3FC6">
      <w:pPr>
        <w:numPr>
          <w:ilvl w:val="0"/>
          <w:numId w:val="7"/>
        </w:numPr>
        <w:rPr>
          <w:lang w:val="nl-NL"/>
        </w:rPr>
      </w:pPr>
      <w:proofErr w:type="gramStart"/>
      <w:r w:rsidRPr="00FD3FC6">
        <w:rPr>
          <w:lang w:val="nl-NL"/>
        </w:rPr>
        <w:t>d</w:t>
      </w:r>
      <w:proofErr w:type="gramEnd"/>
      <w:r w:rsidRPr="00FD3FC6">
        <w:rPr>
          <w:lang w:val="nl-NL"/>
        </w:rPr>
        <w:t>(u)</w:t>
      </w:r>
      <w:r w:rsidR="00EF0D0F">
        <w:rPr>
          <w:lang w:val="nl-NL"/>
        </w:rPr>
        <w:t>:</w:t>
      </w:r>
      <w:r w:rsidRPr="00FD3FC6">
        <w:rPr>
          <w:lang w:val="nl-NL"/>
        </w:rPr>
        <w:t> de huidige bekende kortste afstand is van de bron naar knooppunt u.</w:t>
      </w:r>
    </w:p>
    <w:p w14:paraId="511DA7B7" w14:textId="1AAD31D1" w:rsidR="00FD3FC6" w:rsidRPr="00FD3FC6" w:rsidRDefault="00FD3FC6" w:rsidP="00FD3FC6">
      <w:pPr>
        <w:numPr>
          <w:ilvl w:val="0"/>
          <w:numId w:val="7"/>
        </w:numPr>
        <w:rPr>
          <w:lang w:val="nl-NL"/>
        </w:rPr>
      </w:pPr>
      <w:proofErr w:type="gramStart"/>
      <w:r w:rsidRPr="00FD3FC6">
        <w:rPr>
          <w:lang w:val="nl-NL"/>
        </w:rPr>
        <w:t>w</w:t>
      </w:r>
      <w:proofErr w:type="gramEnd"/>
      <w:r w:rsidRPr="00FD3FC6">
        <w:rPr>
          <w:lang w:val="nl-NL"/>
        </w:rPr>
        <w:t>(</w:t>
      </w:r>
      <w:proofErr w:type="spellStart"/>
      <w:r w:rsidRPr="00FD3FC6">
        <w:rPr>
          <w:lang w:val="nl-NL"/>
        </w:rPr>
        <w:t>u,v</w:t>
      </w:r>
      <w:proofErr w:type="spellEnd"/>
      <w:r w:rsidRPr="00FD3FC6">
        <w:rPr>
          <w:lang w:val="nl-NL"/>
        </w:rPr>
        <w:t>)</w:t>
      </w:r>
      <w:r w:rsidR="00EF0D0F">
        <w:rPr>
          <w:lang w:val="nl-NL"/>
        </w:rPr>
        <w:t xml:space="preserve">: </w:t>
      </w:r>
      <w:r w:rsidRPr="00FD3FC6">
        <w:rPr>
          <w:lang w:val="nl-NL"/>
        </w:rPr>
        <w:t>het gewicht is van de verbinding tussen knooppunten u en v.</w:t>
      </w:r>
    </w:p>
    <w:p w14:paraId="79B7EC99" w14:textId="77777777" w:rsidR="00FD3FC6" w:rsidRPr="00FD3FC6" w:rsidRDefault="00FD3FC6" w:rsidP="00FD3FC6">
      <w:pPr>
        <w:rPr>
          <w:lang w:val="nl-NL"/>
        </w:rPr>
      </w:pPr>
      <w:r w:rsidRPr="00FD3FC6">
        <w:rPr>
          <w:lang w:val="nl-NL"/>
        </w:rPr>
        <w:t>Deze formule vergelijkt de huidige bekende kortste afstand naar knooppunt v met de afstand naar knooppunt u plus het gewicht van de verbinding van u naar v. Als het laatste kleiner is, wordt de kortste afstand naar knooppunt v bijgewerkt.</w:t>
      </w:r>
    </w:p>
    <w:p w14:paraId="1FFC909C" w14:textId="77777777" w:rsidR="00FD3FC6" w:rsidRPr="00FD3FC6" w:rsidRDefault="00FD3FC6" w:rsidP="00FD3FC6">
      <w:pPr>
        <w:rPr>
          <w:lang w:val="nl-NL"/>
        </w:rPr>
      </w:pPr>
      <w:r w:rsidRPr="00FD3FC6">
        <w:rPr>
          <w:lang w:val="nl-NL"/>
        </w:rPr>
        <w:t>Dit proces gaat door totdat het algoritme alle knooppunten heeft verwerkt en het kortste pad van de bron naar elk ander knooppunt in de grafiek heeft bepaald.</w:t>
      </w:r>
    </w:p>
    <w:p w14:paraId="3654686A" w14:textId="793052EE" w:rsidR="00FD3FC6" w:rsidRDefault="00FD3FC6" w:rsidP="3CAC7256">
      <w:pPr>
        <w:rPr>
          <w:b/>
          <w:bCs/>
          <w:lang w:val="nl-NL"/>
        </w:rPr>
      </w:pPr>
    </w:p>
    <w:p w14:paraId="408240A5" w14:textId="704C819A" w:rsidR="00E00480" w:rsidRPr="00F65EBC" w:rsidRDefault="00E00480" w:rsidP="05145458">
      <w:pPr>
        <w:pStyle w:val="Kop3"/>
        <w:rPr>
          <w:b/>
          <w:bCs/>
          <w:lang w:val="nl-NL"/>
        </w:rPr>
      </w:pPr>
      <w:r w:rsidRPr="05145458">
        <w:rPr>
          <w:lang w:val="nl-NL"/>
        </w:rPr>
        <w:t>A* Search</w:t>
      </w:r>
    </w:p>
    <w:p w14:paraId="548F59A0" w14:textId="3045E750" w:rsidR="00E00480" w:rsidRPr="00E00480" w:rsidRDefault="00E00480" w:rsidP="00E00480">
      <w:pPr>
        <w:rPr>
          <w:lang w:val="nl-NL"/>
        </w:rPr>
      </w:pPr>
      <w:r w:rsidRPr="00E00480">
        <w:rPr>
          <w:lang w:val="nl-NL"/>
        </w:rPr>
        <w:t xml:space="preserve">Het A* </w:t>
      </w:r>
      <w:r w:rsidR="00044D11">
        <w:rPr>
          <w:lang w:val="nl-NL"/>
        </w:rPr>
        <w:t xml:space="preserve">Search </w:t>
      </w:r>
      <w:r w:rsidRPr="00E00480">
        <w:rPr>
          <w:lang w:val="nl-NL"/>
        </w:rPr>
        <w:t>algoritme is een methode voor het vinden van de kortste paden in een grafiek vanuit een startknooppunt naar een doelknooppunt. Het maakt gebruik van een schatting van de totale kost</w:t>
      </w:r>
      <w:r w:rsidR="001F319E">
        <w:rPr>
          <w:lang w:val="nl-NL"/>
        </w:rPr>
        <w:t xml:space="preserve">en </w:t>
      </w:r>
      <w:r w:rsidRPr="00E00480">
        <w:rPr>
          <w:lang w:val="nl-NL"/>
        </w:rPr>
        <w:t>om van het startknooppunt naar het doelknooppunt te gaan, waarbij het de werkelijke kost</w:t>
      </w:r>
      <w:r w:rsidR="00965476">
        <w:rPr>
          <w:lang w:val="nl-NL"/>
        </w:rPr>
        <w:t xml:space="preserve">en </w:t>
      </w:r>
      <w:r w:rsidRPr="00E00480">
        <w:rPr>
          <w:lang w:val="nl-NL"/>
        </w:rPr>
        <w:t>van het startknooppunt naar het huidige knooppunt en een schatting van het huidige knooppunt naar het doelknooppunt combineert.</w:t>
      </w:r>
    </w:p>
    <w:p w14:paraId="1A6E3C13" w14:textId="3A753305" w:rsidR="00E00480" w:rsidRPr="00E00480" w:rsidRDefault="00E00480" w:rsidP="00E00480">
      <w:pPr>
        <w:rPr>
          <w:lang w:val="nl-NL"/>
        </w:rPr>
      </w:pPr>
      <w:r w:rsidRPr="00E00480">
        <w:rPr>
          <w:lang w:val="nl-NL"/>
        </w:rPr>
        <w:t xml:space="preserve">De formule die wordt gebruikt in het </w:t>
      </w:r>
      <w:commentRangeStart w:id="37"/>
      <w:r w:rsidRPr="00E00480">
        <w:rPr>
          <w:lang w:val="nl-NL"/>
        </w:rPr>
        <w:t xml:space="preserve">A* zoekalgoritme </w:t>
      </w:r>
      <w:commentRangeEnd w:id="37"/>
      <w:r w:rsidR="00326D68">
        <w:rPr>
          <w:rStyle w:val="Verwijzingopmerking"/>
          <w:lang w:val="nl-NL"/>
        </w:rPr>
        <w:commentReference w:id="37"/>
      </w:r>
      <w:r w:rsidRPr="00E00480">
        <w:rPr>
          <w:lang w:val="nl-NL"/>
        </w:rPr>
        <w:t>is als volgt f(n)=g(n)+h(n)</w:t>
      </w:r>
      <w:r>
        <w:rPr>
          <w:lang w:val="nl-NL"/>
        </w:rPr>
        <w:t xml:space="preserve">. </w:t>
      </w:r>
      <w:r w:rsidRPr="00E00480">
        <w:rPr>
          <w:lang w:val="nl-NL"/>
        </w:rPr>
        <w:t xml:space="preserve"> Waar</w:t>
      </w:r>
      <w:r>
        <w:rPr>
          <w:lang w:val="nl-NL"/>
        </w:rPr>
        <w:t>:</w:t>
      </w:r>
    </w:p>
    <w:p w14:paraId="12035C6D" w14:textId="6F4C6152" w:rsidR="00E00480" w:rsidRPr="00E00480" w:rsidRDefault="00E00480" w:rsidP="00E00480">
      <w:pPr>
        <w:numPr>
          <w:ilvl w:val="0"/>
          <w:numId w:val="8"/>
        </w:numPr>
        <w:rPr>
          <w:lang w:val="nl-NL"/>
        </w:rPr>
      </w:pPr>
      <w:proofErr w:type="gramStart"/>
      <w:r w:rsidRPr="00E00480">
        <w:rPr>
          <w:lang w:val="nl-NL"/>
        </w:rPr>
        <w:t>f</w:t>
      </w:r>
      <w:proofErr w:type="gramEnd"/>
      <w:r w:rsidRPr="00E00480">
        <w:rPr>
          <w:lang w:val="nl-NL"/>
        </w:rPr>
        <w:t>(n)</w:t>
      </w:r>
      <w:r w:rsidR="00AC7C21">
        <w:rPr>
          <w:lang w:val="nl-NL"/>
        </w:rPr>
        <w:t>:</w:t>
      </w:r>
      <w:r w:rsidRPr="00E00480">
        <w:rPr>
          <w:lang w:val="nl-NL"/>
        </w:rPr>
        <w:t> de totale geschatte kost</w:t>
      </w:r>
      <w:r w:rsidR="0049025C">
        <w:rPr>
          <w:lang w:val="nl-NL"/>
        </w:rPr>
        <w:t xml:space="preserve">en </w:t>
      </w:r>
      <w:r w:rsidRPr="00E00480">
        <w:rPr>
          <w:lang w:val="nl-NL"/>
        </w:rPr>
        <w:t>van het pad via knooppunt n naar het doelknooppunt.</w:t>
      </w:r>
    </w:p>
    <w:p w14:paraId="25FD8BEE" w14:textId="59BF30BE" w:rsidR="00E00480" w:rsidRPr="00E00480" w:rsidRDefault="00E00480" w:rsidP="00E00480">
      <w:pPr>
        <w:numPr>
          <w:ilvl w:val="0"/>
          <w:numId w:val="8"/>
        </w:numPr>
        <w:rPr>
          <w:lang w:val="nl-NL"/>
        </w:rPr>
      </w:pPr>
      <w:proofErr w:type="gramStart"/>
      <w:r w:rsidRPr="00E00480">
        <w:rPr>
          <w:lang w:val="nl-NL"/>
        </w:rPr>
        <w:t>g</w:t>
      </w:r>
      <w:proofErr w:type="gramEnd"/>
      <w:r w:rsidRPr="00E00480">
        <w:rPr>
          <w:lang w:val="nl-NL"/>
        </w:rPr>
        <w:t>(n)</w:t>
      </w:r>
      <w:r w:rsidR="00AC7C21">
        <w:rPr>
          <w:lang w:val="nl-NL"/>
        </w:rPr>
        <w:t xml:space="preserve">: </w:t>
      </w:r>
      <w:r w:rsidRPr="00E00480">
        <w:rPr>
          <w:lang w:val="nl-NL"/>
        </w:rPr>
        <w:t>de werkelijke kost</w:t>
      </w:r>
      <w:r w:rsidR="0049025C">
        <w:rPr>
          <w:lang w:val="nl-NL"/>
        </w:rPr>
        <w:t>en</w:t>
      </w:r>
      <w:r w:rsidRPr="00E00480">
        <w:rPr>
          <w:lang w:val="nl-NL"/>
        </w:rPr>
        <w:t xml:space="preserve"> van het startknooppunt naar knooppunt n.</w:t>
      </w:r>
    </w:p>
    <w:p w14:paraId="0AEDE422" w14:textId="3697A1CF" w:rsidR="00E00480" w:rsidRPr="00E00480" w:rsidRDefault="00E00480" w:rsidP="00E00480">
      <w:pPr>
        <w:numPr>
          <w:ilvl w:val="0"/>
          <w:numId w:val="8"/>
        </w:numPr>
        <w:rPr>
          <w:lang w:val="nl-NL"/>
        </w:rPr>
      </w:pPr>
      <w:proofErr w:type="gramStart"/>
      <w:r w:rsidRPr="00E00480">
        <w:rPr>
          <w:lang w:val="nl-NL"/>
        </w:rPr>
        <w:t>h</w:t>
      </w:r>
      <w:proofErr w:type="gramEnd"/>
      <w:r w:rsidRPr="00E00480">
        <w:rPr>
          <w:lang w:val="nl-NL"/>
        </w:rPr>
        <w:t>(n)</w:t>
      </w:r>
      <w:r w:rsidR="00AC7C21">
        <w:rPr>
          <w:lang w:val="nl-NL"/>
        </w:rPr>
        <w:t>:</w:t>
      </w:r>
      <w:r w:rsidRPr="00E00480">
        <w:rPr>
          <w:lang w:val="nl-NL"/>
        </w:rPr>
        <w:t xml:space="preserve"> de geschatte kost</w:t>
      </w:r>
      <w:r w:rsidR="0049025C">
        <w:rPr>
          <w:lang w:val="nl-NL"/>
        </w:rPr>
        <w:t>en</w:t>
      </w:r>
      <w:r w:rsidRPr="00E00480">
        <w:rPr>
          <w:lang w:val="nl-NL"/>
        </w:rPr>
        <w:t xml:space="preserve"> van knooppunt n naar het doelknooppunt.</w:t>
      </w:r>
    </w:p>
    <w:p w14:paraId="6355A871" w14:textId="77777777" w:rsidR="00E00480" w:rsidRPr="00E00480" w:rsidRDefault="00E00480" w:rsidP="00E00480">
      <w:pPr>
        <w:rPr>
          <w:lang w:val="nl-NL"/>
        </w:rPr>
      </w:pPr>
      <w:r w:rsidRPr="00E00480">
        <w:rPr>
          <w:lang w:val="nl-NL"/>
        </w:rPr>
        <w:t>Het A* zoekalgoritme selecteert vervolgens het knooppunt met de laagste waarde van f(n)</w:t>
      </w:r>
      <w:del w:id="38" w:author="J vdT" w:date="2024-09-25T15:52:00Z" w16du:dateUtc="2024-09-25T13:52:00Z">
        <w:r w:rsidRPr="00E00480" w:rsidDel="00326D68">
          <w:rPr>
            <w:lang w:val="nl-NL"/>
          </w:rPr>
          <w:delText>f(n)</w:delText>
        </w:r>
      </w:del>
      <w:r w:rsidRPr="00E00480">
        <w:rPr>
          <w:lang w:val="nl-NL"/>
        </w:rPr>
        <w:t> om verder te verkennen, waarbij het de werkelijke afstand vanaf het startknooppunt en de geschatte afstand tot het doelknooppunt in overweging neemt. Dit proces gaat door totdat het doelknooppunt is bereikt of er geen knooppunten meer zijn om te verkennen.</w:t>
      </w:r>
    </w:p>
    <w:p w14:paraId="682BEAD0" w14:textId="77777777" w:rsidR="00E00480" w:rsidRDefault="00E00480" w:rsidP="00E00480">
      <w:pPr>
        <w:rPr>
          <w:lang w:val="nl-NL"/>
        </w:rPr>
      </w:pPr>
      <w:r w:rsidRPr="00E00480">
        <w:rPr>
          <w:lang w:val="nl-NL"/>
        </w:rPr>
        <w:t>Dit algoritme wordt vaak gebruikt in toepassingen waarbij efficiëntie van het grootste belang is, zoals bij het vinden van routes in kaarten of bij het oplossen van puzzels.</w:t>
      </w:r>
    </w:p>
    <w:p w14:paraId="71BFC0A8" w14:textId="77777777" w:rsidR="009421E5" w:rsidRDefault="009421E5" w:rsidP="00E00480">
      <w:pPr>
        <w:rPr>
          <w:lang w:val="nl-NL"/>
        </w:rPr>
      </w:pPr>
    </w:p>
    <w:p w14:paraId="229FA06D" w14:textId="77777777" w:rsidR="00F12315" w:rsidRDefault="00F12315" w:rsidP="00E00480">
      <w:pPr>
        <w:rPr>
          <w:lang w:val="nl-NL"/>
        </w:rPr>
      </w:pPr>
    </w:p>
    <w:p w14:paraId="7C578FAA" w14:textId="77777777" w:rsidR="00D3623B" w:rsidRDefault="009C0A35" w:rsidP="371589E0">
      <w:pPr>
        <w:pStyle w:val="Kop3"/>
        <w:rPr>
          <w:b/>
          <w:bCs/>
          <w:lang w:val="nl-NL"/>
        </w:rPr>
      </w:pPr>
      <w:proofErr w:type="spellStart"/>
      <w:r w:rsidRPr="371589E0">
        <w:rPr>
          <w:lang w:val="nl-NL"/>
        </w:rPr>
        <w:lastRenderedPageBreak/>
        <w:t>Bidirectional</w:t>
      </w:r>
      <w:proofErr w:type="spellEnd"/>
      <w:r w:rsidRPr="371589E0">
        <w:rPr>
          <w:lang w:val="nl-NL"/>
        </w:rPr>
        <w:t xml:space="preserve"> </w:t>
      </w:r>
      <w:proofErr w:type="spellStart"/>
      <w:r w:rsidRPr="371589E0">
        <w:rPr>
          <w:lang w:val="nl-NL"/>
        </w:rPr>
        <w:t>Lower-Bounding</w:t>
      </w:r>
      <w:proofErr w:type="spellEnd"/>
      <w:r w:rsidRPr="371589E0">
        <w:rPr>
          <w:lang w:val="nl-NL"/>
        </w:rPr>
        <w:t xml:space="preserve"> </w:t>
      </w:r>
      <w:proofErr w:type="spellStart"/>
      <w:r w:rsidRPr="371589E0">
        <w:rPr>
          <w:lang w:val="nl-NL"/>
        </w:rPr>
        <w:t>Algorithms</w:t>
      </w:r>
      <w:proofErr w:type="spellEnd"/>
    </w:p>
    <w:p w14:paraId="44CDC02C" w14:textId="376D6F67" w:rsidR="00994CFF" w:rsidRPr="0079562C" w:rsidRDefault="00F06E66" w:rsidP="0079562C">
      <w:pPr>
        <w:rPr>
          <w:b/>
          <w:bCs/>
          <w:lang w:val="nl-NL"/>
        </w:rPr>
      </w:pPr>
      <w:proofErr w:type="spellStart"/>
      <w:r w:rsidRPr="00F06E66">
        <w:rPr>
          <w:lang w:val="nl-NL"/>
        </w:rPr>
        <w:t>Bidirectional</w:t>
      </w:r>
      <w:proofErr w:type="spellEnd"/>
      <w:r w:rsidRPr="00F06E66">
        <w:rPr>
          <w:lang w:val="nl-NL"/>
        </w:rPr>
        <w:t xml:space="preserve"> </w:t>
      </w:r>
      <w:proofErr w:type="spellStart"/>
      <w:r w:rsidRPr="00F06E66">
        <w:rPr>
          <w:lang w:val="nl-NL"/>
        </w:rPr>
        <w:t>Lower-Bounding</w:t>
      </w:r>
      <w:proofErr w:type="spellEnd"/>
      <w:r w:rsidRPr="00F06E66">
        <w:rPr>
          <w:lang w:val="nl-NL"/>
        </w:rPr>
        <w:t xml:space="preserve"> </w:t>
      </w:r>
      <w:proofErr w:type="spellStart"/>
      <w:r w:rsidRPr="00F06E66">
        <w:rPr>
          <w:lang w:val="nl-NL"/>
        </w:rPr>
        <w:t>Algorithms</w:t>
      </w:r>
      <w:proofErr w:type="spellEnd"/>
      <w:r>
        <w:rPr>
          <w:lang w:val="nl-NL"/>
        </w:rPr>
        <w:t xml:space="preserve"> </w:t>
      </w:r>
      <w:r w:rsidRPr="00BC2781">
        <w:rPr>
          <w:lang w:val="nl-NL"/>
        </w:rPr>
        <w:t>ma</w:t>
      </w:r>
      <w:r>
        <w:rPr>
          <w:lang w:val="nl-NL"/>
        </w:rPr>
        <w:t>ken</w:t>
      </w:r>
      <w:r w:rsidRPr="00BC2781">
        <w:rPr>
          <w:lang w:val="nl-NL"/>
        </w:rPr>
        <w:t xml:space="preserve"> gebruik van twee gelijktijdige zoekopdrachten: een voorwaartse zoekopdracht die begint bij de startknoop (s) en een achterwaartse zoekopdracht die begint bij de eindknoop (t).</w:t>
      </w:r>
    </w:p>
    <w:p w14:paraId="03FCA5CC" w14:textId="303A63DD" w:rsidR="00BC2781" w:rsidRPr="00BC2781" w:rsidRDefault="00BC2781" w:rsidP="003C422C">
      <w:pPr>
        <w:tabs>
          <w:tab w:val="num" w:pos="720"/>
        </w:tabs>
        <w:rPr>
          <w:lang w:val="nl-NL"/>
        </w:rPr>
      </w:pPr>
      <w:r w:rsidRPr="00BC2781">
        <w:rPr>
          <w:lang w:val="nl-NL"/>
        </w:rPr>
        <w:t xml:space="preserve">Het doel is om </w:t>
      </w:r>
      <w:del w:id="39" w:author="J vdT" w:date="2024-09-25T15:53:00Z" w16du:dateUtc="2024-09-25T13:53:00Z">
        <w:r w:rsidRPr="00BC2781" w:rsidDel="00326D68">
          <w:rPr>
            <w:lang w:val="nl-NL"/>
          </w:rPr>
          <w:delText xml:space="preserve">de </w:delText>
        </w:r>
      </w:del>
      <w:ins w:id="40" w:author="J vdT" w:date="2024-09-25T15:53:00Z" w16du:dateUtc="2024-09-25T13:53:00Z">
        <w:r w:rsidR="00326D68">
          <w:rPr>
            <w:lang w:val="nl-NL"/>
          </w:rPr>
          <w:t>het</w:t>
        </w:r>
        <w:r w:rsidR="00326D68" w:rsidRPr="00BC2781">
          <w:rPr>
            <w:lang w:val="nl-NL"/>
          </w:rPr>
          <w:t xml:space="preserve"> </w:t>
        </w:r>
      </w:ins>
      <w:r w:rsidRPr="00BC2781">
        <w:rPr>
          <w:lang w:val="nl-NL"/>
        </w:rPr>
        <w:t>kortste pad tussen deze twee knopen te vinden door de zoekopdrachten naar elkaar toe te laten bewegen.</w:t>
      </w:r>
      <w:r w:rsidR="00E4103D">
        <w:rPr>
          <w:lang w:val="nl-NL"/>
        </w:rPr>
        <w:t xml:space="preserve"> </w:t>
      </w:r>
      <w:r w:rsidRPr="00BC2781">
        <w:rPr>
          <w:lang w:val="nl-NL"/>
        </w:rPr>
        <w:t>Tijdens de uitvoering van de zoekopdrachten worden knopen gelabeld op basis van hun afstand tot de start- of eindknoop. Dit helpt bij het bijhouden van de kortste paden die tot dat moment zijn gevonden.</w:t>
      </w:r>
    </w:p>
    <w:p w14:paraId="26DBE31A" w14:textId="5BDC44EC" w:rsidR="00965714" w:rsidRDefault="00BC2781" w:rsidP="00965714">
      <w:pPr>
        <w:tabs>
          <w:tab w:val="num" w:pos="720"/>
        </w:tabs>
        <w:rPr>
          <w:lang w:val="nl-NL"/>
        </w:rPr>
      </w:pPr>
      <w:r w:rsidRPr="00BC2781">
        <w:rPr>
          <w:lang w:val="nl-NL"/>
        </w:rPr>
        <w:t xml:space="preserve">Wanneer de voorwaartse zoekopdracht een boog (v, w) scant en w al is gescand door de achterwaartse zoekopdracht, wordt er niets gedaan met w. Dit komt omdat </w:t>
      </w:r>
      <w:del w:id="41" w:author="J vdT" w:date="2024-09-25T15:55:00Z" w16du:dateUtc="2024-09-25T13:55:00Z">
        <w:r w:rsidRPr="00BC2781" w:rsidDel="00326D68">
          <w:rPr>
            <w:lang w:val="nl-NL"/>
          </w:rPr>
          <w:delText xml:space="preserve">de </w:delText>
        </w:r>
      </w:del>
      <w:ins w:id="42" w:author="J vdT" w:date="2024-09-25T15:55:00Z" w16du:dateUtc="2024-09-25T13:55:00Z">
        <w:r w:rsidR="00326D68">
          <w:rPr>
            <w:lang w:val="nl-NL"/>
          </w:rPr>
          <w:t>het</w:t>
        </w:r>
        <w:r w:rsidR="00326D68" w:rsidRPr="00BC2781">
          <w:rPr>
            <w:lang w:val="nl-NL"/>
          </w:rPr>
          <w:t xml:space="preserve"> </w:t>
        </w:r>
      </w:ins>
      <w:r w:rsidRPr="00BC2781">
        <w:rPr>
          <w:lang w:val="nl-NL"/>
        </w:rPr>
        <w:t xml:space="preserve">kortste pad van w naar t al bekend is, wat leidt tot een </w:t>
      </w:r>
      <w:proofErr w:type="spellStart"/>
      <w:r w:rsidRPr="00BC2781">
        <w:rPr>
          <w:lang w:val="nl-NL"/>
        </w:rPr>
        <w:t>pruning</w:t>
      </w:r>
      <w:proofErr w:type="spellEnd"/>
      <w:r w:rsidRPr="00BC2781">
        <w:rPr>
          <w:lang w:val="nl-NL"/>
        </w:rPr>
        <w:t xml:space="preserve"> (afsnijden) van de voorwaartse zoekopdracht. Dit vermindert de hoeveelheid werk die de voorwaartse zoekopdracht moet doen.</w:t>
      </w:r>
    </w:p>
    <w:p w14:paraId="78192ED7" w14:textId="04158D75" w:rsidR="00BC2781" w:rsidRPr="00BC2781" w:rsidRDefault="00BC2781" w:rsidP="00965714">
      <w:pPr>
        <w:tabs>
          <w:tab w:val="num" w:pos="720"/>
        </w:tabs>
        <w:rPr>
          <w:lang w:val="nl-NL"/>
        </w:rPr>
      </w:pPr>
      <w:r w:rsidRPr="00BC2781">
        <w:rPr>
          <w:lang w:val="nl-NL"/>
        </w:rPr>
        <w:t xml:space="preserve">Het algoritme controleert of de </w:t>
      </w:r>
      <w:commentRangeStart w:id="43"/>
      <w:r w:rsidRPr="00BC2781">
        <w:rPr>
          <w:lang w:val="nl-NL"/>
        </w:rPr>
        <w:t xml:space="preserve">concatenatie </w:t>
      </w:r>
      <w:commentRangeEnd w:id="43"/>
      <w:r w:rsidR="00215448">
        <w:rPr>
          <w:rStyle w:val="Verwijzingopmerking"/>
          <w:lang w:val="nl-NL"/>
        </w:rPr>
        <w:commentReference w:id="43"/>
      </w:r>
      <w:r w:rsidRPr="00BC2781">
        <w:rPr>
          <w:lang w:val="nl-NL"/>
        </w:rPr>
        <w:t>van het pad van s naar v, de boog (v, w)</w:t>
      </w:r>
      <w:commentRangeStart w:id="44"/>
      <w:r w:rsidRPr="00BC2781">
        <w:rPr>
          <w:lang w:val="nl-NL"/>
        </w:rPr>
        <w:t>,</w:t>
      </w:r>
      <w:commentRangeEnd w:id="44"/>
      <w:r w:rsidR="00215448">
        <w:rPr>
          <w:rStyle w:val="Verwijzingopmerking"/>
          <w:lang w:val="nl-NL"/>
        </w:rPr>
        <w:commentReference w:id="44"/>
      </w:r>
      <w:r w:rsidRPr="00BC2781">
        <w:rPr>
          <w:lang w:val="nl-NL"/>
        </w:rPr>
        <w:t xml:space="preserve"> en het pad van w naar t korter is dan het beste pad dat tot nu toe is gevonden. Als dat het geval is, word</w:t>
      </w:r>
      <w:ins w:id="45" w:author="J vdT" w:date="2024-09-25T15:58:00Z" w16du:dateUtc="2024-09-25T13:58:00Z">
        <w:r w:rsidR="00215448">
          <w:rPr>
            <w:lang w:val="nl-NL"/>
          </w:rPr>
          <w:t>en</w:t>
        </w:r>
      </w:ins>
      <w:del w:id="46" w:author="J vdT" w:date="2024-09-25T15:58:00Z" w16du:dateUtc="2024-09-25T13:58:00Z">
        <w:r w:rsidRPr="00BC2781" w:rsidDel="00215448">
          <w:rPr>
            <w:lang w:val="nl-NL"/>
          </w:rPr>
          <w:delText>t</w:delText>
        </w:r>
      </w:del>
      <w:r w:rsidRPr="00BC2781">
        <w:rPr>
          <w:lang w:val="nl-NL"/>
        </w:rPr>
        <w:t xml:space="preserve"> het beste pad en de bijbehorende lengte bijgewerkt.</w:t>
      </w:r>
    </w:p>
    <w:p w14:paraId="7926E35D" w14:textId="0D0CA943" w:rsidR="00BC2781" w:rsidRPr="00BC2781" w:rsidRDefault="00BC2781" w:rsidP="00A3242C">
      <w:pPr>
        <w:rPr>
          <w:lang w:val="nl-NL"/>
        </w:rPr>
      </w:pPr>
      <w:r w:rsidRPr="00BC2781">
        <w:rPr>
          <w:lang w:val="nl-NL"/>
        </w:rPr>
        <w:t xml:space="preserve">De zoekopdrachten worden gestopt wanneer een van de zoekopdrachten een knoop scant met een label dat groter of gelijk is aan de huidige beste </w:t>
      </w:r>
      <w:proofErr w:type="spellStart"/>
      <w:r w:rsidRPr="00BC2781">
        <w:rPr>
          <w:lang w:val="nl-NL"/>
        </w:rPr>
        <w:t>padlengte</w:t>
      </w:r>
      <w:proofErr w:type="spellEnd"/>
      <w:r w:rsidRPr="00BC2781">
        <w:rPr>
          <w:lang w:val="nl-NL"/>
        </w:rPr>
        <w:t xml:space="preserve"> (µ), of wanneer beide zoekopdrachten geen gelabelde knopen meer hebben. Dit zorgt ervoor dat het algoritme efficiënt blijft en niet onnodig doorgaat.</w:t>
      </w:r>
    </w:p>
    <w:p w14:paraId="272177D0" w14:textId="1B8D5356" w:rsidR="00BC2781" w:rsidRPr="00BC2781" w:rsidRDefault="00BC2781" w:rsidP="009421E5">
      <w:pPr>
        <w:rPr>
          <w:lang w:val="nl-NL"/>
        </w:rPr>
      </w:pPr>
      <w:commentRangeStart w:id="47"/>
      <w:r w:rsidRPr="00BC2781">
        <w:rPr>
          <w:lang w:val="nl-NL"/>
        </w:rPr>
        <w:t>De symmetrische aanpak is efficiënter dan traditionele methoden omdat het de zoekruimte verkleint door gebruik te maken van de informatie die al is verzameld door de andere zoekopdracht. Dit leidt tot snellere convergentie naar de kortste pad.</w:t>
      </w:r>
      <w:commentRangeEnd w:id="47"/>
      <w:r w:rsidR="00215448">
        <w:rPr>
          <w:rStyle w:val="Verwijzingopmerking"/>
          <w:lang w:val="nl-NL"/>
        </w:rPr>
        <w:commentReference w:id="47"/>
      </w:r>
    </w:p>
    <w:p w14:paraId="3109EE18" w14:textId="501F9AC7" w:rsidR="000D6559" w:rsidRDefault="00BC2781">
      <w:pPr>
        <w:rPr>
          <w:lang w:val="nl-NL"/>
        </w:rPr>
      </w:pPr>
      <w:r w:rsidRPr="00BC2781">
        <w:rPr>
          <w:lang w:val="nl-NL"/>
        </w:rPr>
        <w:t xml:space="preserve">Het algoritme is </w:t>
      </w:r>
      <w:commentRangeStart w:id="48"/>
      <w:r w:rsidRPr="00BC2781">
        <w:rPr>
          <w:lang w:val="nl-NL"/>
        </w:rPr>
        <w:t xml:space="preserve">correct </w:t>
      </w:r>
      <w:commentRangeEnd w:id="48"/>
      <w:r w:rsidR="00215448">
        <w:rPr>
          <w:rStyle w:val="Verwijzingopmerking"/>
          <w:lang w:val="nl-NL"/>
        </w:rPr>
        <w:commentReference w:id="48"/>
      </w:r>
      <w:r w:rsidRPr="00BC2781">
        <w:rPr>
          <w:lang w:val="nl-NL"/>
        </w:rPr>
        <w:t xml:space="preserve">omdat het garandeert dat </w:t>
      </w:r>
      <w:del w:id="49" w:author="J vdT" w:date="2024-09-25T15:59:00Z" w16du:dateUtc="2024-09-25T13:59:00Z">
        <w:r w:rsidRPr="00BC2781" w:rsidDel="00215448">
          <w:rPr>
            <w:lang w:val="nl-NL"/>
          </w:rPr>
          <w:delText xml:space="preserve">de </w:delText>
        </w:r>
      </w:del>
      <w:ins w:id="50" w:author="J vdT" w:date="2024-09-25T15:59:00Z" w16du:dateUtc="2024-09-25T13:59:00Z">
        <w:r w:rsidR="00215448">
          <w:rPr>
            <w:lang w:val="nl-NL"/>
          </w:rPr>
          <w:t>het</w:t>
        </w:r>
        <w:r w:rsidR="00215448" w:rsidRPr="00BC2781">
          <w:rPr>
            <w:lang w:val="nl-NL"/>
          </w:rPr>
          <w:t xml:space="preserve"> </w:t>
        </w:r>
      </w:ins>
      <w:r w:rsidRPr="00BC2781">
        <w:rPr>
          <w:lang w:val="nl-NL"/>
        </w:rPr>
        <w:t>kortste pad wordt gevonden voordat het stopt. Dit komt doordat de zoekopdrachten elkaar moeten ontmoeten en de labels de kortste afstanden vertegenwoordigen.</w:t>
      </w:r>
    </w:p>
    <w:p w14:paraId="17096273" w14:textId="77777777" w:rsidR="00D54965" w:rsidRPr="00E00480" w:rsidRDefault="00D54965">
      <w:pPr>
        <w:rPr>
          <w:lang w:val="nl-NL"/>
        </w:rPr>
      </w:pPr>
    </w:p>
    <w:p w14:paraId="5ABA8656" w14:textId="11A13354" w:rsidR="32A435BC" w:rsidRDefault="32A435BC" w:rsidP="0F0584BD">
      <w:pPr>
        <w:pStyle w:val="Kop3"/>
        <w:rPr>
          <w:lang w:val="nl-NL"/>
        </w:rPr>
      </w:pPr>
      <w:r w:rsidRPr="0F0584BD">
        <w:rPr>
          <w:lang w:val="nl-NL"/>
        </w:rPr>
        <w:t>Evaluatiemetriek</w:t>
      </w:r>
    </w:p>
    <w:p w14:paraId="48E67865" w14:textId="1C74799C" w:rsidR="562896FA" w:rsidRDefault="47CDF59B" w:rsidP="285079BF">
      <w:pPr>
        <w:pStyle w:val="Lijstalinea"/>
        <w:numPr>
          <w:ilvl w:val="0"/>
          <w:numId w:val="20"/>
        </w:numPr>
        <w:rPr>
          <w:b/>
          <w:bCs/>
          <w:lang w:val="nl-NL"/>
        </w:rPr>
      </w:pPr>
      <w:r w:rsidRPr="68451A5C">
        <w:rPr>
          <w:lang w:val="nl-NL"/>
        </w:rPr>
        <w:t>Voldoet wel/niet aan eisen en wensen?</w:t>
      </w:r>
    </w:p>
    <w:p w14:paraId="283BAD12" w14:textId="66B018D6" w:rsidR="47CDF59B" w:rsidRDefault="47CDF59B" w:rsidP="16F8C1C1">
      <w:pPr>
        <w:pStyle w:val="Lijstalinea"/>
        <w:numPr>
          <w:ilvl w:val="0"/>
          <w:numId w:val="20"/>
        </w:numPr>
        <w:rPr>
          <w:b/>
          <w:bCs/>
          <w:lang w:val="nl-NL"/>
        </w:rPr>
      </w:pPr>
      <w:r w:rsidRPr="16F8C1C1">
        <w:rPr>
          <w:lang w:val="nl-NL"/>
        </w:rPr>
        <w:t>Realistisch?</w:t>
      </w:r>
    </w:p>
    <w:p w14:paraId="303C67CA" w14:textId="4187F877" w:rsidR="0DC85F40" w:rsidRDefault="47CDF59B" w:rsidP="0DC85F40">
      <w:pPr>
        <w:pStyle w:val="Lijstalinea"/>
        <w:numPr>
          <w:ilvl w:val="0"/>
          <w:numId w:val="20"/>
        </w:numPr>
        <w:rPr>
          <w:b/>
          <w:bCs/>
          <w:lang w:val="nl-NL"/>
        </w:rPr>
      </w:pPr>
      <w:r w:rsidRPr="7649C0C7">
        <w:rPr>
          <w:lang w:val="nl-NL"/>
        </w:rPr>
        <w:t xml:space="preserve">Hoe meet je de kwaliteit </w:t>
      </w:r>
      <w:r w:rsidRPr="49280423">
        <w:rPr>
          <w:lang w:val="nl-NL"/>
        </w:rPr>
        <w:t>van je oplossing</w:t>
      </w:r>
      <w:r w:rsidRPr="115D6276">
        <w:rPr>
          <w:lang w:val="nl-NL"/>
        </w:rPr>
        <w:t>?</w:t>
      </w:r>
    </w:p>
    <w:p w14:paraId="4398B686" w14:textId="02DE8D1A" w:rsidR="1E64439C" w:rsidRDefault="1E64439C" w:rsidP="1E64439C">
      <w:pPr>
        <w:pStyle w:val="Kop3"/>
        <w:rPr>
          <w:rStyle w:val="Kop3Char"/>
          <w:lang w:val="nl-NL"/>
        </w:rPr>
      </w:pPr>
    </w:p>
    <w:p w14:paraId="7A2102CD" w14:textId="661FE68C" w:rsidR="0099721F" w:rsidRPr="008A0721" w:rsidRDefault="00C84DFA" w:rsidP="4AC924B6">
      <w:pPr>
        <w:pStyle w:val="Kop2"/>
        <w:rPr>
          <w:lang w:val="nl-NL"/>
        </w:rPr>
      </w:pPr>
      <w:bookmarkStart w:id="51" w:name="_Toc724294656"/>
      <w:r w:rsidRPr="4AC924B6">
        <w:rPr>
          <w:lang w:val="nl-NL"/>
        </w:rPr>
        <w:t>Aanvullende desk/fieldresearch</w:t>
      </w:r>
      <w:bookmarkEnd w:id="51"/>
    </w:p>
    <w:p w14:paraId="28111A47" w14:textId="7DA58070" w:rsidR="0099721F" w:rsidRPr="008A0721" w:rsidRDefault="70D793D6" w:rsidP="279D4F54">
      <w:pPr>
        <w:rPr>
          <w:lang w:val="nl-NL"/>
        </w:rPr>
      </w:pPr>
      <w:r w:rsidRPr="188B3604">
        <w:rPr>
          <w:lang w:val="nl-NL"/>
        </w:rPr>
        <w:t>(</w:t>
      </w:r>
      <w:proofErr w:type="gramStart"/>
      <w:r w:rsidRPr="188B3604">
        <w:rPr>
          <w:lang w:val="nl-NL"/>
        </w:rPr>
        <w:t>nutteloze</w:t>
      </w:r>
      <w:proofErr w:type="gramEnd"/>
      <w:r w:rsidRPr="188B3604">
        <w:rPr>
          <w:lang w:val="nl-NL"/>
        </w:rPr>
        <w:t xml:space="preserve"> consult + verstuurde mail)</w:t>
      </w:r>
    </w:p>
    <w:p w14:paraId="4A6946FD" w14:textId="747A350A" w:rsidR="0099721F" w:rsidRPr="008A0721" w:rsidRDefault="0099721F" w:rsidP="709AC58E">
      <w:pPr>
        <w:rPr>
          <w:lang w:val="nl-NL"/>
        </w:rPr>
      </w:pPr>
    </w:p>
    <w:p w14:paraId="3D57AE7C" w14:textId="6ABA865F" w:rsidR="0099721F" w:rsidRPr="008A0721" w:rsidRDefault="0099721F" w:rsidP="709AC58E">
      <w:pPr>
        <w:rPr>
          <w:lang w:val="nl-NL"/>
        </w:rPr>
      </w:pPr>
    </w:p>
    <w:p w14:paraId="004B2D70" w14:textId="5F7F9A04" w:rsidR="0099721F" w:rsidRPr="00102295" w:rsidRDefault="00C84DFA" w:rsidP="14DA8251">
      <w:pPr>
        <w:rPr>
          <w:lang w:val="nl-NL"/>
        </w:rPr>
      </w:pPr>
      <w:r w:rsidRPr="00102295">
        <w:rPr>
          <w:lang w:val="nl-NL"/>
        </w:rPr>
        <w:br w:type="page"/>
      </w:r>
    </w:p>
    <w:p w14:paraId="0A65F7AB" w14:textId="714C0E61" w:rsidR="0099721F" w:rsidRPr="008A0721" w:rsidRDefault="23FEB40C" w:rsidP="03380455">
      <w:pPr>
        <w:pStyle w:val="Kop2"/>
        <w:rPr>
          <w:lang w:val="nl-NL"/>
        </w:rPr>
      </w:pPr>
      <w:bookmarkStart w:id="52" w:name="_Toc1392970537"/>
      <w:r w:rsidRPr="3E2144B0">
        <w:rPr>
          <w:lang w:val="nl-NL"/>
        </w:rPr>
        <w:lastRenderedPageBreak/>
        <w:t>Conceptueel model</w:t>
      </w:r>
      <w:bookmarkEnd w:id="52"/>
    </w:p>
    <w:p w14:paraId="1981AB46" w14:textId="0DF585EB" w:rsidR="0099721F" w:rsidRPr="008A0721" w:rsidRDefault="23FEB40C" w:rsidP="3E2144B0">
      <w:pPr>
        <w:rPr>
          <w:rFonts w:asciiTheme="majorHAnsi" w:eastAsiaTheme="majorEastAsia" w:hAnsiTheme="majorHAnsi" w:cstheme="majorBidi"/>
          <w:color w:val="0F4761" w:themeColor="accent1" w:themeShade="BF"/>
          <w:sz w:val="32"/>
          <w:szCs w:val="32"/>
          <w:lang w:val="nl-NL"/>
        </w:rPr>
      </w:pPr>
      <w:r w:rsidRPr="3E2144B0">
        <w:rPr>
          <w:color w:val="FF0000"/>
          <w:lang w:val="nl-NL"/>
        </w:rPr>
        <w:t>Relevante factoren identificeren en meenemen; overzicht van relevante factoren en diens onderlinge relaties kan worden gepresenteerd on een conceptueel model. LET OP CRITERIA: eisen en wensen van de opdrachtgever; beschikbare middelen; zaken die uit andere onderzoeken naar voren zijn gekomen.</w:t>
      </w:r>
      <w:commentRangeStart w:id="53"/>
      <w:commentRangeEnd w:id="53"/>
      <w:r w:rsidR="00C84DFA">
        <w:rPr>
          <w:rStyle w:val="Verwijzingopmerking"/>
        </w:rPr>
        <w:commentReference w:id="53"/>
      </w:r>
    </w:p>
    <w:p w14:paraId="569D07FC" w14:textId="620DC475" w:rsidR="0099721F" w:rsidRPr="008A0721" w:rsidRDefault="0099721F" w:rsidP="3E2144B0">
      <w:pPr>
        <w:rPr>
          <w:lang w:val="nl-NL"/>
        </w:rPr>
      </w:pPr>
    </w:p>
    <w:p w14:paraId="0A4ED8D0" w14:textId="59D39625" w:rsidR="0099721F" w:rsidRPr="008A0721" w:rsidRDefault="0099721F" w:rsidP="00C84DFA">
      <w:pPr>
        <w:pStyle w:val="Kop3"/>
        <w:rPr>
          <w:lang w:val="nl-NL"/>
        </w:rPr>
      </w:pPr>
      <w:r w:rsidRPr="008A0721">
        <w:rPr>
          <w:lang w:val="nl-NL"/>
        </w:rPr>
        <w:br w:type="page"/>
      </w:r>
    </w:p>
    <w:p w14:paraId="5A7244DE" w14:textId="3A034110" w:rsidR="006E6CF2" w:rsidRPr="008A0721" w:rsidRDefault="00952F26" w:rsidP="00952F26">
      <w:pPr>
        <w:pStyle w:val="Kop1"/>
        <w:rPr>
          <w:lang w:val="nl-NL"/>
        </w:rPr>
      </w:pPr>
      <w:bookmarkStart w:id="54" w:name="_Toc1647098470"/>
      <w:commentRangeStart w:id="55"/>
      <w:r w:rsidRPr="008A0721">
        <w:rPr>
          <w:lang w:val="nl-NL"/>
        </w:rPr>
        <w:lastRenderedPageBreak/>
        <w:t>Bronnen</w:t>
      </w:r>
      <w:bookmarkEnd w:id="54"/>
      <w:commentRangeEnd w:id="55"/>
      <w:r w:rsidR="00B17C51">
        <w:rPr>
          <w:rStyle w:val="Verwijzingopmerking"/>
          <w:rFonts w:asciiTheme="minorHAnsi" w:eastAsiaTheme="minorEastAsia" w:hAnsiTheme="minorHAnsi" w:cs="Mangal"/>
          <w:color w:val="auto"/>
          <w:lang w:val="nl-NL"/>
        </w:rPr>
        <w:commentReference w:id="55"/>
      </w:r>
    </w:p>
    <w:p w14:paraId="26E7F515" w14:textId="3D401D0A" w:rsidR="00952F26" w:rsidRPr="00FD3FC6" w:rsidRDefault="00E54A57" w:rsidP="00952F26">
      <w:pPr>
        <w:rPr>
          <w:lang w:val="nl-NL"/>
        </w:rPr>
      </w:pPr>
      <w:r w:rsidRPr="00FD3FC6">
        <w:rPr>
          <w:lang w:val="nl-NL"/>
        </w:rPr>
        <w:t>NHG</w:t>
      </w:r>
      <w:r w:rsidR="00A03125" w:rsidRPr="00FD3FC6">
        <w:rPr>
          <w:i/>
          <w:iCs/>
          <w:lang w:val="nl-NL"/>
        </w:rPr>
        <w:t>.</w:t>
      </w:r>
      <w:r w:rsidRPr="00FD3FC6">
        <w:rPr>
          <w:lang w:val="nl-NL"/>
        </w:rPr>
        <w:t xml:space="preserve"> (</w:t>
      </w:r>
      <w:proofErr w:type="spellStart"/>
      <w:proofErr w:type="gramStart"/>
      <w:r w:rsidRPr="00FD3FC6">
        <w:rPr>
          <w:lang w:val="nl-NL"/>
        </w:rPr>
        <w:t>z.d.</w:t>
      </w:r>
      <w:proofErr w:type="spellEnd"/>
      <w:proofErr w:type="gramEnd"/>
      <w:r w:rsidRPr="00FD3FC6">
        <w:rPr>
          <w:lang w:val="nl-NL"/>
        </w:rPr>
        <w:t>)</w:t>
      </w:r>
      <w:r w:rsidR="00A03125" w:rsidRPr="00FD3FC6">
        <w:rPr>
          <w:i/>
          <w:iCs/>
          <w:lang w:val="nl-NL"/>
        </w:rPr>
        <w:t xml:space="preserve"> Reiniging en desinfectie of sterilisatie van instrumentarium</w:t>
      </w:r>
      <w:r w:rsidR="00E136AD" w:rsidRPr="00FD3FC6">
        <w:rPr>
          <w:i/>
          <w:iCs/>
          <w:lang w:val="nl-NL"/>
        </w:rPr>
        <w:t>.</w:t>
      </w:r>
      <w:r w:rsidR="00A03125" w:rsidRPr="00FD3FC6">
        <w:rPr>
          <w:i/>
          <w:iCs/>
          <w:lang w:val="nl-NL"/>
        </w:rPr>
        <w:t xml:space="preserve"> </w:t>
      </w:r>
      <w:proofErr w:type="gramStart"/>
      <w:r w:rsidR="002553C6" w:rsidRPr="00FD3FC6">
        <w:rPr>
          <w:lang w:val="nl-NL"/>
        </w:rPr>
        <w:t>nhg.org</w:t>
      </w:r>
      <w:proofErr w:type="gramEnd"/>
      <w:r w:rsidR="00E136AD" w:rsidRPr="00FD3FC6">
        <w:rPr>
          <w:lang w:val="nl-NL"/>
        </w:rPr>
        <w:t>.</w:t>
      </w:r>
      <w:r w:rsidR="002553C6" w:rsidRPr="00FD3FC6">
        <w:rPr>
          <w:lang w:val="nl-NL"/>
        </w:rPr>
        <w:t xml:space="preserve"> Geraadpleegd op </w:t>
      </w:r>
      <w:r w:rsidR="00E136AD" w:rsidRPr="00FD3FC6">
        <w:rPr>
          <w:lang w:val="nl-NL"/>
        </w:rPr>
        <w:t>16</w:t>
      </w:r>
      <w:r w:rsidR="002553C6" w:rsidRPr="00FD3FC6">
        <w:rPr>
          <w:lang w:val="nl-NL"/>
        </w:rPr>
        <w:t xml:space="preserve"> </w:t>
      </w:r>
      <w:r w:rsidR="00E136AD" w:rsidRPr="00FD3FC6">
        <w:rPr>
          <w:lang w:val="nl-NL"/>
        </w:rPr>
        <w:t xml:space="preserve">september 2024, van </w:t>
      </w:r>
      <w:hyperlink r:id="rId14" w:history="1">
        <w:r w:rsidR="00E136AD" w:rsidRPr="00FD3FC6">
          <w:rPr>
            <w:rStyle w:val="Hyperlink"/>
            <w:lang w:val="nl-NL"/>
          </w:rPr>
          <w:t>https://www.nhg.org/praktijkvoering/inrichting-instrumentarium/richtlijn-infectiepreventie/reiniging-en-desinfectie-of-sterilisatie-van-instrumentarium/</w:t>
        </w:r>
      </w:hyperlink>
      <w:r w:rsidRPr="00FD3FC6">
        <w:rPr>
          <w:lang w:val="nl-NL"/>
        </w:rPr>
        <w:t xml:space="preserve">  </w:t>
      </w:r>
      <w:r w:rsidRPr="00FD3FC6">
        <w:rPr>
          <w:lang w:val="nl-NL"/>
        </w:rPr>
        <w:br/>
      </w:r>
      <w:r w:rsidR="000943CC" w:rsidRPr="008A0721">
        <w:rPr>
          <w:b/>
          <w:bCs/>
          <w:lang w:val="nl-NL"/>
        </w:rPr>
        <w:t>(</w:t>
      </w:r>
      <w:r w:rsidR="00952F26" w:rsidRPr="008A0721">
        <w:rPr>
          <w:b/>
          <w:bCs/>
          <w:lang w:val="nl-NL"/>
        </w:rPr>
        <w:t>informatie over reiniging van instrumentarium.</w:t>
      </w:r>
      <w:r w:rsidR="000943CC" w:rsidRPr="008A0721">
        <w:rPr>
          <w:b/>
          <w:bCs/>
          <w:lang w:val="nl-NL"/>
        </w:rPr>
        <w:t>)</w:t>
      </w:r>
    </w:p>
    <w:p w14:paraId="6C53196F" w14:textId="4AF418CA" w:rsidR="006E6CF2" w:rsidRDefault="000727A7" w:rsidP="006E6CF2">
      <w:pPr>
        <w:rPr>
          <w:lang w:val="nl-NL"/>
        </w:rPr>
      </w:pPr>
      <w:proofErr w:type="spellStart"/>
      <w:r w:rsidRPr="00FD3FC6">
        <w:rPr>
          <w:lang w:val="nl-NL"/>
        </w:rPr>
        <w:t>GreenCycl</w:t>
      </w:r>
      <w:proofErr w:type="spellEnd"/>
      <w:r w:rsidR="00E136AD" w:rsidRPr="00FD3FC6">
        <w:rPr>
          <w:lang w:val="nl-NL"/>
        </w:rPr>
        <w:t>.</w:t>
      </w:r>
      <w:r w:rsidRPr="00FD3FC6">
        <w:rPr>
          <w:i/>
          <w:iCs/>
          <w:lang w:val="nl-NL"/>
        </w:rPr>
        <w:t xml:space="preserve"> </w:t>
      </w:r>
      <w:r w:rsidRPr="00FD3FC6">
        <w:rPr>
          <w:lang w:val="nl-NL"/>
        </w:rPr>
        <w:t>(</w:t>
      </w:r>
      <w:proofErr w:type="spellStart"/>
      <w:proofErr w:type="gramStart"/>
      <w:r w:rsidRPr="00FD3FC6">
        <w:rPr>
          <w:lang w:val="nl-NL"/>
        </w:rPr>
        <w:t>z.d.</w:t>
      </w:r>
      <w:proofErr w:type="spellEnd"/>
      <w:proofErr w:type="gramEnd"/>
      <w:r w:rsidRPr="00FD3FC6">
        <w:rPr>
          <w:lang w:val="nl-NL"/>
        </w:rPr>
        <w:t>).</w:t>
      </w:r>
      <w:r w:rsidR="00E136AD" w:rsidRPr="00FD3FC6">
        <w:rPr>
          <w:lang w:val="nl-NL"/>
        </w:rPr>
        <w:t xml:space="preserve"> </w:t>
      </w:r>
      <w:proofErr w:type="gramStart"/>
      <w:r w:rsidR="00E136AD" w:rsidRPr="00FD3FC6">
        <w:rPr>
          <w:i/>
          <w:iCs/>
          <w:lang w:val="nl-NL"/>
        </w:rPr>
        <w:t>dienstenpakket</w:t>
      </w:r>
      <w:proofErr w:type="gramEnd"/>
      <w:r w:rsidR="00E136AD" w:rsidRPr="00FD3FC6">
        <w:rPr>
          <w:i/>
          <w:iCs/>
          <w:lang w:val="nl-NL"/>
        </w:rPr>
        <w:t xml:space="preserve"> in medisch materiaal</w:t>
      </w:r>
      <w:r w:rsidR="00E136AD" w:rsidRPr="00FD3FC6">
        <w:rPr>
          <w:lang w:val="nl-NL"/>
        </w:rPr>
        <w:t xml:space="preserve">.  </w:t>
      </w:r>
      <w:proofErr w:type="gramStart"/>
      <w:r w:rsidR="000943CC" w:rsidRPr="00FD3FC6">
        <w:rPr>
          <w:lang w:val="nl-NL"/>
        </w:rPr>
        <w:t>g</w:t>
      </w:r>
      <w:r w:rsidR="00EE2C87" w:rsidRPr="00FD3FC6">
        <w:rPr>
          <w:lang w:val="nl-NL"/>
        </w:rPr>
        <w:t>reencycl.org</w:t>
      </w:r>
      <w:proofErr w:type="gramEnd"/>
      <w:r w:rsidR="000943CC" w:rsidRPr="00FD3FC6">
        <w:rPr>
          <w:lang w:val="nl-NL"/>
        </w:rPr>
        <w:t>. Geraadpleegd op 16 september 2024, van</w:t>
      </w:r>
      <w:r w:rsidRPr="00FD3FC6">
        <w:rPr>
          <w:lang w:val="nl-NL"/>
        </w:rPr>
        <w:t xml:space="preserve"> </w:t>
      </w:r>
      <w:hyperlink r:id="rId15" w:history="1">
        <w:r w:rsidRPr="00FD3FC6">
          <w:rPr>
            <w:rStyle w:val="Hyperlink"/>
            <w:lang w:val="nl-NL"/>
          </w:rPr>
          <w:t>https://greencycl.org/</w:t>
        </w:r>
      </w:hyperlink>
      <w:r w:rsidRPr="00FD3FC6">
        <w:rPr>
          <w:lang w:val="nl-NL"/>
        </w:rPr>
        <w:t xml:space="preserve"> </w:t>
      </w:r>
      <w:r w:rsidR="000943CC" w:rsidRPr="00FD3FC6">
        <w:rPr>
          <w:lang w:val="nl-NL"/>
        </w:rPr>
        <w:br/>
      </w:r>
      <w:r w:rsidR="000943CC" w:rsidRPr="008A0721">
        <w:rPr>
          <w:b/>
          <w:bCs/>
          <w:lang w:val="nl-NL"/>
        </w:rPr>
        <w:t>(</w:t>
      </w:r>
      <w:r w:rsidR="00EC67F6" w:rsidRPr="008A0721">
        <w:rPr>
          <w:b/>
          <w:bCs/>
          <w:lang w:val="nl-NL"/>
        </w:rPr>
        <w:t xml:space="preserve">website van </w:t>
      </w:r>
      <w:proofErr w:type="spellStart"/>
      <w:r w:rsidR="00EC67F6" w:rsidRPr="008A0721">
        <w:rPr>
          <w:b/>
          <w:bCs/>
          <w:lang w:val="nl-NL"/>
        </w:rPr>
        <w:t>Greencycl</w:t>
      </w:r>
      <w:proofErr w:type="spellEnd"/>
      <w:r w:rsidR="00EC67F6" w:rsidRPr="008A0721">
        <w:rPr>
          <w:b/>
          <w:bCs/>
          <w:lang w:val="nl-NL"/>
        </w:rPr>
        <w:t xml:space="preserve"> zelf. Info over hun businessplan etc</w:t>
      </w:r>
      <w:r w:rsidR="000943CC" w:rsidRPr="008A0721">
        <w:rPr>
          <w:b/>
          <w:bCs/>
          <w:lang w:val="nl-NL"/>
        </w:rPr>
        <w:t>.</w:t>
      </w:r>
      <w:r w:rsidR="00A64806" w:rsidRPr="008A0721">
        <w:rPr>
          <w:b/>
          <w:bCs/>
          <w:lang w:val="nl-NL"/>
        </w:rPr>
        <w:t xml:space="preserve"> voor beschrijving van de opdrachtgever en project.</w:t>
      </w:r>
      <w:r w:rsidR="000943CC" w:rsidRPr="008A0721">
        <w:rPr>
          <w:lang w:val="nl-NL"/>
        </w:rPr>
        <w:t>)</w:t>
      </w:r>
    </w:p>
    <w:p w14:paraId="29CDBD77" w14:textId="77777777" w:rsidR="00ED68D8" w:rsidRDefault="00ED68D8" w:rsidP="006E6CF2">
      <w:pPr>
        <w:rPr>
          <w:lang w:val="nl-NL"/>
        </w:rPr>
      </w:pPr>
    </w:p>
    <w:p w14:paraId="39398AA4" w14:textId="40D0BB1E" w:rsidR="00ED68D8" w:rsidRPr="00F65EBC" w:rsidRDefault="00ED68D8" w:rsidP="006E6CF2">
      <w:pPr>
        <w:rPr>
          <w:lang w:val="nl-NL"/>
        </w:rPr>
      </w:pPr>
      <w:r w:rsidRPr="00ED68D8">
        <w:rPr>
          <w:lang w:val="de-DE"/>
        </w:rPr>
        <w:t xml:space="preserve">Goldberg, A. V., &amp; Harrelson, C. (2005). </w:t>
      </w:r>
      <w:r w:rsidRPr="00ED68D8">
        <w:t>Computing the shortest path: A search meets graph theory. </w:t>
      </w:r>
      <w:r w:rsidRPr="00F65EBC">
        <w:rPr>
          <w:i/>
          <w:lang w:val="nl-NL"/>
        </w:rPr>
        <w:t xml:space="preserve">Symposium On Discrete </w:t>
      </w:r>
      <w:proofErr w:type="spellStart"/>
      <w:r w:rsidRPr="00F65EBC">
        <w:rPr>
          <w:i/>
          <w:lang w:val="nl-NL"/>
        </w:rPr>
        <w:t>Algorithms</w:t>
      </w:r>
      <w:proofErr w:type="spellEnd"/>
      <w:r w:rsidRPr="00F65EBC">
        <w:rPr>
          <w:lang w:val="nl-NL"/>
        </w:rPr>
        <w:t>, 156–165.</w:t>
      </w:r>
      <w:r w:rsidR="000B66F7" w:rsidRPr="00F65EBC">
        <w:rPr>
          <w:lang w:val="nl-NL"/>
        </w:rPr>
        <w:t xml:space="preserve"> </w:t>
      </w:r>
      <w:hyperlink r:id="rId16" w:history="1">
        <w:r w:rsidR="000B66F7" w:rsidRPr="00F65EBC">
          <w:rPr>
            <w:rStyle w:val="Hyperlink"/>
            <w:lang w:val="nl-NL"/>
          </w:rPr>
          <w:t>https://doi.org/10.5555/1070432.1070455</w:t>
        </w:r>
      </w:hyperlink>
    </w:p>
    <w:p w14:paraId="16052427" w14:textId="1C96E024" w:rsidR="006E6CF2" w:rsidRDefault="000B66F7" w:rsidP="006E6CF2">
      <w:pPr>
        <w:rPr>
          <w:b/>
          <w:bCs/>
          <w:lang w:val="nl-NL"/>
        </w:rPr>
      </w:pPr>
      <w:r w:rsidRPr="000B66F7">
        <w:rPr>
          <w:b/>
          <w:bCs/>
          <w:lang w:val="nl-NL"/>
        </w:rPr>
        <w:t>(</w:t>
      </w:r>
      <w:proofErr w:type="gramStart"/>
      <w:r w:rsidRPr="000B66F7">
        <w:rPr>
          <w:b/>
          <w:bCs/>
          <w:lang w:val="nl-NL"/>
        </w:rPr>
        <w:t>literatuur</w:t>
      </w:r>
      <w:proofErr w:type="gramEnd"/>
      <w:r w:rsidRPr="000B66F7">
        <w:rPr>
          <w:b/>
          <w:bCs/>
          <w:lang w:val="nl-NL"/>
        </w:rPr>
        <w:t xml:space="preserve"> over verschillende algoritmes)</w:t>
      </w:r>
    </w:p>
    <w:p w14:paraId="6F34DF78" w14:textId="1AAB6869" w:rsidR="00AF379E" w:rsidRPr="00AF379E" w:rsidRDefault="00AF379E" w:rsidP="006E6CF2">
      <w:pPr>
        <w:rPr>
          <w:lang w:val="nl-NL"/>
        </w:rPr>
      </w:pPr>
      <w:r w:rsidRPr="00AF379E">
        <w:rPr>
          <w:lang w:val="nl-NL"/>
        </w:rPr>
        <w:t>*</w:t>
      </w:r>
      <w:r>
        <w:rPr>
          <w:lang w:val="nl-NL"/>
        </w:rPr>
        <w:t xml:space="preserve">meer </w:t>
      </w:r>
      <w:proofErr w:type="gramStart"/>
      <w:r w:rsidRPr="00AF379E">
        <w:rPr>
          <w:lang w:val="nl-NL"/>
        </w:rPr>
        <w:t>APA verwijzing</w:t>
      </w:r>
      <w:proofErr w:type="gramEnd"/>
      <w:r w:rsidRPr="00AF379E">
        <w:rPr>
          <w:lang w:val="nl-NL"/>
        </w:rPr>
        <w:t xml:space="preserve"> komen nog*</w:t>
      </w:r>
    </w:p>
    <w:sectPr w:rsidR="00AF379E" w:rsidRPr="00AF379E" w:rsidSect="008722AF">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 vdT" w:date="2024-09-24T12:17:00Z" w:initials="Jv">
    <w:p w14:paraId="4F6F3AA3" w14:textId="77777777" w:rsidR="0027417E" w:rsidRDefault="0027417E" w:rsidP="0027417E">
      <w:pPr>
        <w:pStyle w:val="Tekstopmerking"/>
      </w:pPr>
      <w:r>
        <w:rPr>
          <w:rStyle w:val="Verwijzingopmerking"/>
        </w:rPr>
        <w:annotationRef/>
      </w:r>
      <w:r>
        <w:t>Wat wordt er bedoeld met het rationaliseren van de logistiek?</w:t>
      </w:r>
    </w:p>
  </w:comment>
  <w:comment w:id="2" w:author="J vdT" w:date="2024-09-24T12:15:00Z" w:initials="Jv">
    <w:p w14:paraId="477E9D64" w14:textId="010B6F26" w:rsidR="0027417E" w:rsidRDefault="0027417E" w:rsidP="0027417E">
      <w:pPr>
        <w:pStyle w:val="Tekstopmerking"/>
      </w:pPr>
      <w:r>
        <w:rPr>
          <w:rStyle w:val="Verwijzingopmerking"/>
        </w:rPr>
        <w:annotationRef/>
      </w:r>
      <w:r>
        <w:t>Gebruik geen wij, ik, enzovoorts in een verslag</w:t>
      </w:r>
    </w:p>
  </w:comment>
  <w:comment w:id="3" w:author="J vdT" w:date="2024-09-24T12:20:00Z" w:initials="Jv">
    <w:p w14:paraId="0681A1C8" w14:textId="77777777" w:rsidR="0027417E" w:rsidRDefault="0027417E" w:rsidP="0027417E">
      <w:pPr>
        <w:pStyle w:val="Tekstopmerking"/>
      </w:pPr>
      <w:r>
        <w:rPr>
          <w:rStyle w:val="Verwijzingopmerking"/>
        </w:rPr>
        <w:annotationRef/>
      </w:r>
      <w:r>
        <w:t>van</w:t>
      </w:r>
    </w:p>
  </w:comment>
  <w:comment w:id="4" w:author="J vdT" w:date="2024-09-24T12:20:00Z" w:initials="Jv">
    <w:p w14:paraId="78112C9A" w14:textId="77777777" w:rsidR="0027417E" w:rsidRDefault="0027417E" w:rsidP="0027417E">
      <w:pPr>
        <w:pStyle w:val="Tekstopmerking"/>
      </w:pPr>
      <w:r>
        <w:rPr>
          <w:rStyle w:val="Verwijzingopmerking"/>
        </w:rPr>
        <w:annotationRef/>
      </w:r>
      <w:r>
        <w:t>in</w:t>
      </w:r>
    </w:p>
  </w:comment>
  <w:comment w:id="7" w:author="J vdT" w:date="2024-09-24T12:29:00Z" w:initials="Jv">
    <w:p w14:paraId="7C7A9EF4" w14:textId="77777777" w:rsidR="00FB0758" w:rsidRDefault="00FB0758" w:rsidP="00FB0758">
      <w:pPr>
        <w:pStyle w:val="Tekstopmerking"/>
      </w:pPr>
      <w:r>
        <w:rPr>
          <w:rStyle w:val="Verwijzingopmerking"/>
        </w:rPr>
        <w:annotationRef/>
      </w:r>
      <w:r>
        <w:t xml:space="preserve">… en gaat misschien wel ten kostte van de gezondheid van een patiënt. </w:t>
      </w:r>
    </w:p>
  </w:comment>
  <w:comment w:id="12" w:author="J vdT" w:date="2024-09-24T12:34:00Z" w:initials="Jv">
    <w:p w14:paraId="5B8727B4" w14:textId="77777777" w:rsidR="00FB0758" w:rsidRDefault="00FB0758" w:rsidP="00FB0758">
      <w:pPr>
        <w:pStyle w:val="Tekstopmerking"/>
      </w:pPr>
      <w:r>
        <w:rPr>
          <w:rStyle w:val="Verwijzingopmerking"/>
        </w:rPr>
        <w:annotationRef/>
      </w:r>
      <w:r>
        <w:t xml:space="preserve">Niet concreet genoeg. Wat maakt het de beste? De beste waarin? Snelste met rekenen? resultaat met laagste kosten? </w:t>
      </w:r>
    </w:p>
  </w:comment>
  <w:comment w:id="13" w:author="J vdT" w:date="2024-09-24T12:33:00Z" w:initials="Jv">
    <w:p w14:paraId="7BEE6556" w14:textId="4C2E7C66" w:rsidR="00FB0758" w:rsidRDefault="00FB0758" w:rsidP="00FB0758">
      <w:pPr>
        <w:pStyle w:val="Tekstopmerking"/>
      </w:pPr>
      <w:r>
        <w:rPr>
          <w:rStyle w:val="Verwijzingopmerking"/>
        </w:rPr>
        <w:annotationRef/>
      </w:r>
      <w:r>
        <w:t xml:space="preserve">Dit is niet concreet genoeg. Welke logistiek? Welk bedrijf? </w:t>
      </w:r>
    </w:p>
    <w:p w14:paraId="08F5F49C" w14:textId="77777777" w:rsidR="00FB0758" w:rsidRDefault="00FB0758" w:rsidP="00FB0758">
      <w:pPr>
        <w:pStyle w:val="Tekstopmerking"/>
      </w:pPr>
      <w:r>
        <w:t>Je moet de hoofdvraag kunnen lezen zonder alles hiervoor te hebben gelezen</w:t>
      </w:r>
    </w:p>
  </w:comment>
  <w:comment w:id="14" w:author="J vdT" w:date="2024-09-24T12:35:00Z" w:initials="Jv">
    <w:p w14:paraId="1D28B4A6" w14:textId="77777777" w:rsidR="009B659E" w:rsidRDefault="009B659E" w:rsidP="009B659E">
      <w:pPr>
        <w:pStyle w:val="Tekstopmerking"/>
      </w:pPr>
      <w:r>
        <w:rPr>
          <w:rStyle w:val="Verwijzingopmerking"/>
        </w:rPr>
        <w:annotationRef/>
      </w:r>
      <w:r>
        <w:t>Wat bedoelen jullie met rationaliseren? Dit is niet een woord dat ik associeer met een logistiek proces</w:t>
      </w:r>
    </w:p>
  </w:comment>
  <w:comment w:id="15" w:author="J vdT" w:date="2024-09-24T12:37:00Z" w:initials="Jv">
    <w:p w14:paraId="54034666" w14:textId="77777777" w:rsidR="009B659E" w:rsidRDefault="009B659E" w:rsidP="009B659E">
      <w:pPr>
        <w:pStyle w:val="Tekstopmerking"/>
      </w:pPr>
      <w:r>
        <w:rPr>
          <w:rStyle w:val="Verwijzingopmerking"/>
        </w:rPr>
        <w:annotationRef/>
      </w:r>
      <w:r>
        <w:t>Hoe kan je rekening houden met duurzaamheid? Dat is geen restrictie ofzoiets, maar meer iets waar je op kan optimaliseren door bijvoorbeeld uitstoot te verminderen</w:t>
      </w:r>
    </w:p>
  </w:comment>
  <w:comment w:id="17" w:author="J vdT" w:date="2024-09-24T12:39:00Z" w:initials="Jv">
    <w:p w14:paraId="73A809D9" w14:textId="77777777" w:rsidR="009B659E" w:rsidRDefault="009B659E" w:rsidP="009B659E">
      <w:pPr>
        <w:pStyle w:val="Tekstopmerking"/>
      </w:pPr>
      <w:r>
        <w:rPr>
          <w:rStyle w:val="Verwijzingopmerking"/>
        </w:rPr>
        <w:annotationRef/>
      </w:r>
      <w:r>
        <w:t>Methoden of modellen past beter</w:t>
      </w:r>
    </w:p>
  </w:comment>
  <w:comment w:id="16" w:author="J vdT" w:date="2024-09-24T12:39:00Z" w:initials="Jv">
    <w:p w14:paraId="13A14848" w14:textId="77777777" w:rsidR="009B659E" w:rsidRDefault="009B659E" w:rsidP="009B659E">
      <w:pPr>
        <w:pStyle w:val="Tekstopmerking"/>
      </w:pPr>
      <w:r>
        <w:rPr>
          <w:rStyle w:val="Verwijzingopmerking"/>
        </w:rPr>
        <w:annotationRef/>
      </w:r>
      <w:r>
        <w:t>Geeft dit niet al bijna volledig antwoord op jullie hoofdvraag?</w:t>
      </w:r>
    </w:p>
  </w:comment>
  <w:comment w:id="19" w:author="J vdT" w:date="2024-09-25T14:00:00Z" w:initials="Jv">
    <w:p w14:paraId="6E18F756" w14:textId="77777777" w:rsidR="009A3477" w:rsidRDefault="009A3477" w:rsidP="009A3477">
      <w:pPr>
        <w:pStyle w:val="Tekstopmerking"/>
      </w:pPr>
      <w:r>
        <w:rPr>
          <w:rStyle w:val="Verwijzingopmerking"/>
        </w:rPr>
        <w:annotationRef/>
      </w:r>
      <w:r>
        <w:rPr>
          <w:lang w:val="en-GB"/>
        </w:rPr>
        <w:t>Dit moet concreter, zodat je duidelijk weet wat voor soort methode er gevonden moet worden. Nu kan het antwoord in principe ook zijn dat er grotere vervoersmiddelen gebruikt moeten worden of er meer machines of personeel aangenomen moet worden, terwijl dat volgens mij niet is wat jullie als antwoord willen</w:t>
      </w:r>
    </w:p>
  </w:comment>
  <w:comment w:id="20" w:author="J vdT" w:date="2024-09-25T14:05:00Z" w:initials="Jv">
    <w:p w14:paraId="5710170A" w14:textId="77777777" w:rsidR="009A3477" w:rsidRDefault="009A3477" w:rsidP="009A3477">
      <w:pPr>
        <w:pStyle w:val="Tekstopmerking"/>
      </w:pPr>
      <w:r>
        <w:rPr>
          <w:rStyle w:val="Verwijzingopmerking"/>
        </w:rPr>
        <w:annotationRef/>
      </w:r>
      <w:r>
        <w:rPr>
          <w:lang w:val="en-GB"/>
        </w:rPr>
        <w:t>Is dit nu een uitleg van het literatuurverslag of al voor het volledige eindverslag? Dat is niet duidelijk, omdat het overal heen gaat en de zinnen niet lekker op elkaar aansluiten</w:t>
      </w:r>
    </w:p>
  </w:comment>
  <w:comment w:id="22" w:author="J vdT" w:date="2024-09-25T14:03:00Z" w:initials="Jv">
    <w:p w14:paraId="71A639A9" w14:textId="508F6731" w:rsidR="009A3477" w:rsidRDefault="009A3477" w:rsidP="009A3477">
      <w:pPr>
        <w:pStyle w:val="Tekstopmerking"/>
      </w:pPr>
      <w:r>
        <w:rPr>
          <w:rStyle w:val="Verwijzingopmerking"/>
        </w:rPr>
        <w:annotationRef/>
      </w:r>
      <w:r>
        <w:rPr>
          <w:lang w:val="en-GB"/>
        </w:rPr>
        <w:t xml:space="preserve">Is methodiek niet exact hetzelfde als model? </w:t>
      </w:r>
    </w:p>
  </w:comment>
  <w:comment w:id="21" w:author="J vdT" w:date="2024-09-25T14:06:00Z" w:initials="Jv">
    <w:p w14:paraId="74072753" w14:textId="77777777" w:rsidR="009A3477" w:rsidRDefault="009A3477" w:rsidP="009A3477">
      <w:pPr>
        <w:pStyle w:val="Tekstopmerking"/>
      </w:pPr>
      <w:r>
        <w:rPr>
          <w:rStyle w:val="Verwijzingopmerking"/>
        </w:rPr>
        <w:annotationRef/>
      </w:r>
      <w:r>
        <w:rPr>
          <w:lang w:val="en-GB"/>
        </w:rPr>
        <w:t>Gaat dit over een model uit een artikel of het model dat jullie in dit onderzoek gaan uitvoeren?</w:t>
      </w:r>
    </w:p>
  </w:comment>
  <w:comment w:id="26" w:author="J vdT" w:date="2024-09-25T14:04:00Z" w:initials="Jv">
    <w:p w14:paraId="4C9949CC" w14:textId="76915074" w:rsidR="009A3477" w:rsidRDefault="009A3477" w:rsidP="009A3477">
      <w:pPr>
        <w:pStyle w:val="Tekstopmerking"/>
      </w:pPr>
      <w:r>
        <w:rPr>
          <w:rStyle w:val="Verwijzingopmerking"/>
        </w:rPr>
        <w:annotationRef/>
      </w:r>
      <w:r>
        <w:rPr>
          <w:lang w:val="en-GB"/>
        </w:rPr>
        <w:t>Hoort deze zin hier zomaar te stoppen?</w:t>
      </w:r>
    </w:p>
  </w:comment>
  <w:comment w:id="29" w:author="J vdT" w:date="2024-09-25T15:51:00Z" w:initials="Jv">
    <w:p w14:paraId="2D8E0583" w14:textId="77777777" w:rsidR="00326D68" w:rsidRDefault="00326D68" w:rsidP="00326D68">
      <w:pPr>
        <w:pStyle w:val="Tekstopmerking"/>
      </w:pPr>
      <w:r>
        <w:rPr>
          <w:rStyle w:val="Verwijzingopmerking"/>
        </w:rPr>
        <w:annotationRef/>
      </w:r>
      <w:r>
        <w:rPr>
          <w:lang w:val="en-GB"/>
        </w:rPr>
        <w:t>Ik mis bij de algoritmes waarom ze goed werken voor deze opdracht en hoe ze kunnen worden toegepast op de gegevens van deze opdracht</w:t>
      </w:r>
    </w:p>
  </w:comment>
  <w:comment w:id="30" w:author="J vdT" w:date="2024-09-25T15:54:00Z" w:initials="Jv">
    <w:p w14:paraId="43976C77" w14:textId="77777777" w:rsidR="00326D68" w:rsidRDefault="00326D68" w:rsidP="00326D68">
      <w:pPr>
        <w:pStyle w:val="Tekstopmerking"/>
      </w:pPr>
      <w:r>
        <w:rPr>
          <w:rStyle w:val="Verwijzingopmerking"/>
        </w:rPr>
        <w:annotationRef/>
      </w:r>
      <w:r>
        <w:rPr>
          <w:lang w:val="en-GB"/>
        </w:rPr>
        <w:t>Ook mis ik verwijzingen in de tekst naar de bronnen waar de algoritmen vandaan komen</w:t>
      </w:r>
    </w:p>
  </w:comment>
  <w:comment w:id="37" w:author="J vdT" w:date="2024-09-25T15:49:00Z" w:initials="Jv">
    <w:p w14:paraId="3CF714AD" w14:textId="65A1B807" w:rsidR="00326D68" w:rsidRDefault="00326D68" w:rsidP="00326D68">
      <w:pPr>
        <w:pStyle w:val="Tekstopmerking"/>
      </w:pPr>
      <w:r>
        <w:rPr>
          <w:rStyle w:val="Verwijzingopmerking"/>
        </w:rPr>
        <w:annotationRef/>
      </w:r>
      <w:r>
        <w:rPr>
          <w:lang w:val="en-GB"/>
        </w:rPr>
        <w:t>Waarom staat het hier opeens in het Nederlands en hiervoor in het Engels?</w:t>
      </w:r>
    </w:p>
  </w:comment>
  <w:comment w:id="43" w:author="J vdT" w:date="2024-09-25T15:57:00Z" w:initials="Jv">
    <w:p w14:paraId="55CB7663" w14:textId="77777777" w:rsidR="00215448" w:rsidRDefault="00215448" w:rsidP="00215448">
      <w:pPr>
        <w:pStyle w:val="Tekstopmerking"/>
      </w:pPr>
      <w:r>
        <w:rPr>
          <w:rStyle w:val="Verwijzingopmerking"/>
        </w:rPr>
        <w:annotationRef/>
      </w:r>
      <w:r>
        <w:rPr>
          <w:lang w:val="en-GB"/>
        </w:rPr>
        <w:t>Dit is een onnodig moeilijk woord, terwijl je volgens mij ‘combinatie’ net zo goed kan gebruiken en iedere lezer dan meteen weet wat je bedoeld</w:t>
      </w:r>
    </w:p>
  </w:comment>
  <w:comment w:id="44" w:author="J vdT" w:date="2024-09-25T15:57:00Z" w:initials="Jv">
    <w:p w14:paraId="064FC595" w14:textId="77777777" w:rsidR="00215448" w:rsidRDefault="00215448" w:rsidP="00215448">
      <w:pPr>
        <w:pStyle w:val="Tekstopmerking"/>
      </w:pPr>
      <w:r>
        <w:rPr>
          <w:rStyle w:val="Verwijzingopmerking"/>
        </w:rPr>
        <w:annotationRef/>
      </w:r>
      <w:r>
        <w:rPr>
          <w:lang w:val="en-GB"/>
        </w:rPr>
        <w:t>Geen komma voor ‘en’</w:t>
      </w:r>
    </w:p>
  </w:comment>
  <w:comment w:id="47" w:author="J vdT" w:date="2024-09-25T15:59:00Z" w:initials="Jv">
    <w:p w14:paraId="08A5D460" w14:textId="77777777" w:rsidR="00215448" w:rsidRDefault="00215448" w:rsidP="00215448">
      <w:pPr>
        <w:pStyle w:val="Tekstopmerking"/>
      </w:pPr>
      <w:r>
        <w:rPr>
          <w:rStyle w:val="Verwijzingopmerking"/>
        </w:rPr>
        <w:annotationRef/>
      </w:r>
      <w:r>
        <w:rPr>
          <w:lang w:val="en-GB"/>
        </w:rPr>
        <w:t>Goed. Dit maakt meteen duidelijk waarom je dit algoritme zou willen gebruiken</w:t>
      </w:r>
    </w:p>
  </w:comment>
  <w:comment w:id="48" w:author="J vdT" w:date="2024-09-25T16:01:00Z" w:initials="Jv">
    <w:p w14:paraId="7B758CB0" w14:textId="77777777" w:rsidR="00215448" w:rsidRDefault="00215448" w:rsidP="00215448">
      <w:pPr>
        <w:pStyle w:val="Tekstopmerking"/>
      </w:pPr>
      <w:r>
        <w:rPr>
          <w:rStyle w:val="Verwijzingopmerking"/>
        </w:rPr>
        <w:annotationRef/>
      </w:r>
      <w:r>
        <w:rPr>
          <w:lang w:val="en-GB"/>
        </w:rPr>
        <w:t>Dit kan je niet zo zeggen. ‘Dit algoritme werkt goed, omdat ...’ zoiets zou je wel kunnen zeggen</w:t>
      </w:r>
    </w:p>
  </w:comment>
  <w:comment w:id="53" w:author="Pim Vermeij (20155433)" w:date="2024-09-16T14:23:00Z" w:initials="P(">
    <w:p w14:paraId="7C4CF49A" w14:textId="6F032F80" w:rsidR="00032641" w:rsidRDefault="00032641">
      <w:pPr>
        <w:pStyle w:val="Tekstopmerking"/>
      </w:pPr>
      <w:r>
        <w:rPr>
          <w:rStyle w:val="Verwijzingopmerking"/>
        </w:rPr>
        <w:annotationRef/>
      </w:r>
      <w:r w:rsidRPr="05DB7334">
        <w:t>Theoretisch kader is overigens geen hoofdstuk in het verslag denk ik, maar het kader waarbinnen het (literatuur)onderzoek moet worden gedaan.</w:t>
      </w:r>
    </w:p>
  </w:comment>
  <w:comment w:id="55" w:author="J vdT" w:date="2024-09-24T10:39:00Z" w:initials="Jv">
    <w:p w14:paraId="3443046B" w14:textId="77777777" w:rsidR="00B17C51" w:rsidRDefault="00B17C51" w:rsidP="00B17C51">
      <w:pPr>
        <w:pStyle w:val="Tekstopmerking"/>
      </w:pPr>
      <w:r>
        <w:rPr>
          <w:rStyle w:val="Verwijzingopmerking"/>
        </w:rPr>
        <w:annotationRef/>
      </w:r>
      <w:r>
        <w:t>Er missen verwijzingen naar deze bronnen in de tekst zelf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6F3AA3" w15:done="0"/>
  <w15:commentEx w15:paraId="477E9D64" w15:done="0"/>
  <w15:commentEx w15:paraId="0681A1C8" w15:done="0"/>
  <w15:commentEx w15:paraId="78112C9A" w15:done="0"/>
  <w15:commentEx w15:paraId="7C7A9EF4" w15:done="0"/>
  <w15:commentEx w15:paraId="5B8727B4" w15:done="0"/>
  <w15:commentEx w15:paraId="08F5F49C" w15:done="0"/>
  <w15:commentEx w15:paraId="1D28B4A6" w15:done="0"/>
  <w15:commentEx w15:paraId="54034666" w15:done="0"/>
  <w15:commentEx w15:paraId="73A809D9" w15:done="0"/>
  <w15:commentEx w15:paraId="13A14848" w15:done="0"/>
  <w15:commentEx w15:paraId="6E18F756" w15:done="0"/>
  <w15:commentEx w15:paraId="5710170A" w15:done="0"/>
  <w15:commentEx w15:paraId="71A639A9" w15:done="0"/>
  <w15:commentEx w15:paraId="74072753" w15:done="0"/>
  <w15:commentEx w15:paraId="4C9949CC" w15:done="0"/>
  <w15:commentEx w15:paraId="2D8E0583" w15:done="0"/>
  <w15:commentEx w15:paraId="43976C77" w15:paraIdParent="2D8E0583" w15:done="0"/>
  <w15:commentEx w15:paraId="3CF714AD" w15:done="0"/>
  <w15:commentEx w15:paraId="55CB7663" w15:done="0"/>
  <w15:commentEx w15:paraId="064FC595" w15:done="0"/>
  <w15:commentEx w15:paraId="08A5D460" w15:done="0"/>
  <w15:commentEx w15:paraId="7B758CB0" w15:done="0"/>
  <w15:commentEx w15:paraId="7C4CF49A" w15:done="1"/>
  <w15:commentEx w15:paraId="34430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7866FB" w16cex:dateUtc="2024-09-24T10:17:00Z"/>
  <w16cex:commentExtensible w16cex:durableId="55288EEC" w16cex:dateUtc="2024-09-24T10:15:00Z"/>
  <w16cex:commentExtensible w16cex:durableId="5F5D15C3" w16cex:dateUtc="2024-09-24T10:20:00Z"/>
  <w16cex:commentExtensible w16cex:durableId="714970D0" w16cex:dateUtc="2024-09-24T10:20:00Z"/>
  <w16cex:commentExtensible w16cex:durableId="4912B071" w16cex:dateUtc="2024-09-24T10:29:00Z"/>
  <w16cex:commentExtensible w16cex:durableId="6097431C" w16cex:dateUtc="2024-09-24T10:34:00Z"/>
  <w16cex:commentExtensible w16cex:durableId="6CE1F81C" w16cex:dateUtc="2024-09-24T10:33:00Z"/>
  <w16cex:commentExtensible w16cex:durableId="6B9521C2" w16cex:dateUtc="2024-09-24T10:35:00Z"/>
  <w16cex:commentExtensible w16cex:durableId="30E1E481" w16cex:dateUtc="2024-09-24T10:37:00Z"/>
  <w16cex:commentExtensible w16cex:durableId="10C4956B" w16cex:dateUtc="2024-09-24T10:39:00Z"/>
  <w16cex:commentExtensible w16cex:durableId="53F8CDE7" w16cex:dateUtc="2024-09-24T10:39:00Z"/>
  <w16cex:commentExtensible w16cex:durableId="36123D35" w16cex:dateUtc="2024-09-25T12:00:00Z"/>
  <w16cex:commentExtensible w16cex:durableId="6D74ABB6" w16cex:dateUtc="2024-09-25T12:05:00Z"/>
  <w16cex:commentExtensible w16cex:durableId="33003251" w16cex:dateUtc="2024-09-25T12:03:00Z"/>
  <w16cex:commentExtensible w16cex:durableId="25960472" w16cex:dateUtc="2024-09-25T12:06:00Z"/>
  <w16cex:commentExtensible w16cex:durableId="4CFDBD5C" w16cex:dateUtc="2024-09-25T12:04:00Z"/>
  <w16cex:commentExtensible w16cex:durableId="6F14C662" w16cex:dateUtc="2024-09-25T13:51:00Z"/>
  <w16cex:commentExtensible w16cex:durableId="6E2CA6E3" w16cex:dateUtc="2024-09-25T13:54:00Z"/>
  <w16cex:commentExtensible w16cex:durableId="2D960209" w16cex:dateUtc="2024-09-25T13:49:00Z"/>
  <w16cex:commentExtensible w16cex:durableId="6297C1EB" w16cex:dateUtc="2024-09-25T13:57:00Z"/>
  <w16cex:commentExtensible w16cex:durableId="4675823B" w16cex:dateUtc="2024-09-25T13:57:00Z"/>
  <w16cex:commentExtensible w16cex:durableId="7C31E4C4" w16cex:dateUtc="2024-09-25T13:59:00Z"/>
  <w16cex:commentExtensible w16cex:durableId="1CF30485" w16cex:dateUtc="2024-09-25T14:01:00Z"/>
  <w16cex:commentExtensible w16cex:durableId="6FCD8036" w16cex:dateUtc="2024-09-16T19:23:00Z"/>
  <w16cex:commentExtensible w16cex:durableId="624ED1B1" w16cex:dateUtc="2024-09-24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6F3AA3" w16cid:durableId="487866FB"/>
  <w16cid:commentId w16cid:paraId="477E9D64" w16cid:durableId="55288EEC"/>
  <w16cid:commentId w16cid:paraId="0681A1C8" w16cid:durableId="5F5D15C3"/>
  <w16cid:commentId w16cid:paraId="78112C9A" w16cid:durableId="714970D0"/>
  <w16cid:commentId w16cid:paraId="7C7A9EF4" w16cid:durableId="4912B071"/>
  <w16cid:commentId w16cid:paraId="5B8727B4" w16cid:durableId="6097431C"/>
  <w16cid:commentId w16cid:paraId="08F5F49C" w16cid:durableId="6CE1F81C"/>
  <w16cid:commentId w16cid:paraId="1D28B4A6" w16cid:durableId="6B9521C2"/>
  <w16cid:commentId w16cid:paraId="54034666" w16cid:durableId="30E1E481"/>
  <w16cid:commentId w16cid:paraId="73A809D9" w16cid:durableId="10C4956B"/>
  <w16cid:commentId w16cid:paraId="13A14848" w16cid:durableId="53F8CDE7"/>
  <w16cid:commentId w16cid:paraId="6E18F756" w16cid:durableId="36123D35"/>
  <w16cid:commentId w16cid:paraId="5710170A" w16cid:durableId="6D74ABB6"/>
  <w16cid:commentId w16cid:paraId="71A639A9" w16cid:durableId="33003251"/>
  <w16cid:commentId w16cid:paraId="74072753" w16cid:durableId="25960472"/>
  <w16cid:commentId w16cid:paraId="4C9949CC" w16cid:durableId="4CFDBD5C"/>
  <w16cid:commentId w16cid:paraId="2D8E0583" w16cid:durableId="6F14C662"/>
  <w16cid:commentId w16cid:paraId="43976C77" w16cid:durableId="6E2CA6E3"/>
  <w16cid:commentId w16cid:paraId="3CF714AD" w16cid:durableId="2D960209"/>
  <w16cid:commentId w16cid:paraId="55CB7663" w16cid:durableId="6297C1EB"/>
  <w16cid:commentId w16cid:paraId="064FC595" w16cid:durableId="4675823B"/>
  <w16cid:commentId w16cid:paraId="08A5D460" w16cid:durableId="7C31E4C4"/>
  <w16cid:commentId w16cid:paraId="7B758CB0" w16cid:durableId="1CF30485"/>
  <w16cid:commentId w16cid:paraId="7C4CF49A" w16cid:durableId="6FCD8036"/>
  <w16cid:commentId w16cid:paraId="3443046B" w16cid:durableId="624ED1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3AA"/>
    <w:multiLevelType w:val="multilevel"/>
    <w:tmpl w:val="F014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6140E"/>
    <w:multiLevelType w:val="multilevel"/>
    <w:tmpl w:val="0A1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8C9DF"/>
    <w:multiLevelType w:val="hybridMultilevel"/>
    <w:tmpl w:val="FFFFFFFF"/>
    <w:lvl w:ilvl="0" w:tplc="F6E8CB4E">
      <w:start w:val="1"/>
      <w:numFmt w:val="bullet"/>
      <w:lvlText w:val=""/>
      <w:lvlJc w:val="left"/>
      <w:pPr>
        <w:ind w:left="720" w:hanging="360"/>
      </w:pPr>
      <w:rPr>
        <w:rFonts w:ascii="Symbol" w:hAnsi="Symbol" w:hint="default"/>
      </w:rPr>
    </w:lvl>
    <w:lvl w:ilvl="1" w:tplc="F98AD272">
      <w:start w:val="1"/>
      <w:numFmt w:val="bullet"/>
      <w:lvlText w:val="o"/>
      <w:lvlJc w:val="left"/>
      <w:pPr>
        <w:ind w:left="1440" w:hanging="360"/>
      </w:pPr>
      <w:rPr>
        <w:rFonts w:ascii="Courier New" w:hAnsi="Courier New" w:hint="default"/>
      </w:rPr>
    </w:lvl>
    <w:lvl w:ilvl="2" w:tplc="F8F80C80">
      <w:start w:val="1"/>
      <w:numFmt w:val="bullet"/>
      <w:lvlText w:val=""/>
      <w:lvlJc w:val="left"/>
      <w:pPr>
        <w:ind w:left="2160" w:hanging="360"/>
      </w:pPr>
      <w:rPr>
        <w:rFonts w:ascii="Wingdings" w:hAnsi="Wingdings" w:hint="default"/>
      </w:rPr>
    </w:lvl>
    <w:lvl w:ilvl="3" w:tplc="024A3C0C">
      <w:start w:val="1"/>
      <w:numFmt w:val="bullet"/>
      <w:lvlText w:val=""/>
      <w:lvlJc w:val="left"/>
      <w:pPr>
        <w:ind w:left="2880" w:hanging="360"/>
      </w:pPr>
      <w:rPr>
        <w:rFonts w:ascii="Symbol" w:hAnsi="Symbol" w:hint="default"/>
      </w:rPr>
    </w:lvl>
    <w:lvl w:ilvl="4" w:tplc="E1AC4728">
      <w:start w:val="1"/>
      <w:numFmt w:val="bullet"/>
      <w:lvlText w:val="o"/>
      <w:lvlJc w:val="left"/>
      <w:pPr>
        <w:ind w:left="3600" w:hanging="360"/>
      </w:pPr>
      <w:rPr>
        <w:rFonts w:ascii="Courier New" w:hAnsi="Courier New" w:hint="default"/>
      </w:rPr>
    </w:lvl>
    <w:lvl w:ilvl="5" w:tplc="4C640CC6">
      <w:start w:val="1"/>
      <w:numFmt w:val="bullet"/>
      <w:lvlText w:val=""/>
      <w:lvlJc w:val="left"/>
      <w:pPr>
        <w:ind w:left="4320" w:hanging="360"/>
      </w:pPr>
      <w:rPr>
        <w:rFonts w:ascii="Wingdings" w:hAnsi="Wingdings" w:hint="default"/>
      </w:rPr>
    </w:lvl>
    <w:lvl w:ilvl="6" w:tplc="5588D9AA">
      <w:start w:val="1"/>
      <w:numFmt w:val="bullet"/>
      <w:lvlText w:val=""/>
      <w:lvlJc w:val="left"/>
      <w:pPr>
        <w:ind w:left="5040" w:hanging="360"/>
      </w:pPr>
      <w:rPr>
        <w:rFonts w:ascii="Symbol" w:hAnsi="Symbol" w:hint="default"/>
      </w:rPr>
    </w:lvl>
    <w:lvl w:ilvl="7" w:tplc="EEFA7910">
      <w:start w:val="1"/>
      <w:numFmt w:val="bullet"/>
      <w:lvlText w:val="o"/>
      <w:lvlJc w:val="left"/>
      <w:pPr>
        <w:ind w:left="5760" w:hanging="360"/>
      </w:pPr>
      <w:rPr>
        <w:rFonts w:ascii="Courier New" w:hAnsi="Courier New" w:hint="default"/>
      </w:rPr>
    </w:lvl>
    <w:lvl w:ilvl="8" w:tplc="DC2AC16E">
      <w:start w:val="1"/>
      <w:numFmt w:val="bullet"/>
      <w:lvlText w:val=""/>
      <w:lvlJc w:val="left"/>
      <w:pPr>
        <w:ind w:left="6480" w:hanging="360"/>
      </w:pPr>
      <w:rPr>
        <w:rFonts w:ascii="Wingdings" w:hAnsi="Wingdings" w:hint="default"/>
      </w:rPr>
    </w:lvl>
  </w:abstractNum>
  <w:abstractNum w:abstractNumId="3" w15:restartNumberingAfterBreak="0">
    <w:nsid w:val="01F24EB0"/>
    <w:multiLevelType w:val="hybridMultilevel"/>
    <w:tmpl w:val="A23AFF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8571B25"/>
    <w:multiLevelType w:val="multilevel"/>
    <w:tmpl w:val="0E8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54F3F"/>
    <w:multiLevelType w:val="hybridMultilevel"/>
    <w:tmpl w:val="FFFFFFFF"/>
    <w:lvl w:ilvl="0" w:tplc="97F88774">
      <w:start w:val="1"/>
      <w:numFmt w:val="bullet"/>
      <w:lvlText w:val=""/>
      <w:lvlJc w:val="left"/>
      <w:pPr>
        <w:ind w:left="720" w:hanging="360"/>
      </w:pPr>
      <w:rPr>
        <w:rFonts w:ascii="Symbol" w:hAnsi="Symbol" w:hint="default"/>
      </w:rPr>
    </w:lvl>
    <w:lvl w:ilvl="1" w:tplc="D0F85B20">
      <w:start w:val="1"/>
      <w:numFmt w:val="bullet"/>
      <w:lvlText w:val="o"/>
      <w:lvlJc w:val="left"/>
      <w:pPr>
        <w:ind w:left="1440" w:hanging="360"/>
      </w:pPr>
      <w:rPr>
        <w:rFonts w:ascii="Courier New" w:hAnsi="Courier New" w:hint="default"/>
      </w:rPr>
    </w:lvl>
    <w:lvl w:ilvl="2" w:tplc="508A1904">
      <w:start w:val="1"/>
      <w:numFmt w:val="bullet"/>
      <w:lvlText w:val=""/>
      <w:lvlJc w:val="left"/>
      <w:pPr>
        <w:ind w:left="2160" w:hanging="360"/>
      </w:pPr>
      <w:rPr>
        <w:rFonts w:ascii="Wingdings" w:hAnsi="Wingdings" w:hint="default"/>
      </w:rPr>
    </w:lvl>
    <w:lvl w:ilvl="3" w:tplc="096E210E">
      <w:start w:val="1"/>
      <w:numFmt w:val="bullet"/>
      <w:lvlText w:val=""/>
      <w:lvlJc w:val="left"/>
      <w:pPr>
        <w:ind w:left="2880" w:hanging="360"/>
      </w:pPr>
      <w:rPr>
        <w:rFonts w:ascii="Symbol" w:hAnsi="Symbol" w:hint="default"/>
      </w:rPr>
    </w:lvl>
    <w:lvl w:ilvl="4" w:tplc="66AC6DB6">
      <w:start w:val="1"/>
      <w:numFmt w:val="bullet"/>
      <w:lvlText w:val="o"/>
      <w:lvlJc w:val="left"/>
      <w:pPr>
        <w:ind w:left="3600" w:hanging="360"/>
      </w:pPr>
      <w:rPr>
        <w:rFonts w:ascii="Courier New" w:hAnsi="Courier New" w:hint="default"/>
      </w:rPr>
    </w:lvl>
    <w:lvl w:ilvl="5" w:tplc="7F600C3C">
      <w:start w:val="1"/>
      <w:numFmt w:val="bullet"/>
      <w:lvlText w:val=""/>
      <w:lvlJc w:val="left"/>
      <w:pPr>
        <w:ind w:left="4320" w:hanging="360"/>
      </w:pPr>
      <w:rPr>
        <w:rFonts w:ascii="Wingdings" w:hAnsi="Wingdings" w:hint="default"/>
      </w:rPr>
    </w:lvl>
    <w:lvl w:ilvl="6" w:tplc="D1B8014E">
      <w:start w:val="1"/>
      <w:numFmt w:val="bullet"/>
      <w:lvlText w:val=""/>
      <w:lvlJc w:val="left"/>
      <w:pPr>
        <w:ind w:left="5040" w:hanging="360"/>
      </w:pPr>
      <w:rPr>
        <w:rFonts w:ascii="Symbol" w:hAnsi="Symbol" w:hint="default"/>
      </w:rPr>
    </w:lvl>
    <w:lvl w:ilvl="7" w:tplc="45E6DA02">
      <w:start w:val="1"/>
      <w:numFmt w:val="bullet"/>
      <w:lvlText w:val="o"/>
      <w:lvlJc w:val="left"/>
      <w:pPr>
        <w:ind w:left="5760" w:hanging="360"/>
      </w:pPr>
      <w:rPr>
        <w:rFonts w:ascii="Courier New" w:hAnsi="Courier New" w:hint="default"/>
      </w:rPr>
    </w:lvl>
    <w:lvl w:ilvl="8" w:tplc="36049722">
      <w:start w:val="1"/>
      <w:numFmt w:val="bullet"/>
      <w:lvlText w:val=""/>
      <w:lvlJc w:val="left"/>
      <w:pPr>
        <w:ind w:left="6480" w:hanging="360"/>
      </w:pPr>
      <w:rPr>
        <w:rFonts w:ascii="Wingdings" w:hAnsi="Wingdings" w:hint="default"/>
      </w:rPr>
    </w:lvl>
  </w:abstractNum>
  <w:abstractNum w:abstractNumId="6" w15:restartNumberingAfterBreak="0">
    <w:nsid w:val="195A434E"/>
    <w:multiLevelType w:val="hybridMultilevel"/>
    <w:tmpl w:val="16F64F28"/>
    <w:lvl w:ilvl="0" w:tplc="C1B4ACBC">
      <w:numFmt w:val="bullet"/>
      <w:lvlText w:val=""/>
      <w:lvlJc w:val="left"/>
      <w:pPr>
        <w:ind w:left="720" w:hanging="360"/>
      </w:pPr>
      <w:rPr>
        <w:rFonts w:ascii="Symbol" w:eastAsiaTheme="minorEastAsia"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EAE11"/>
    <w:multiLevelType w:val="hybridMultilevel"/>
    <w:tmpl w:val="FFFFFFFF"/>
    <w:lvl w:ilvl="0" w:tplc="C298EA08">
      <w:start w:val="1"/>
      <w:numFmt w:val="bullet"/>
      <w:lvlText w:val=""/>
      <w:lvlJc w:val="left"/>
      <w:pPr>
        <w:ind w:left="720" w:hanging="360"/>
      </w:pPr>
      <w:rPr>
        <w:rFonts w:ascii="Symbol" w:hAnsi="Symbol" w:hint="default"/>
      </w:rPr>
    </w:lvl>
    <w:lvl w:ilvl="1" w:tplc="EC6E00C2">
      <w:start w:val="1"/>
      <w:numFmt w:val="bullet"/>
      <w:lvlText w:val="o"/>
      <w:lvlJc w:val="left"/>
      <w:pPr>
        <w:ind w:left="1440" w:hanging="360"/>
      </w:pPr>
      <w:rPr>
        <w:rFonts w:ascii="Courier New" w:hAnsi="Courier New" w:hint="default"/>
      </w:rPr>
    </w:lvl>
    <w:lvl w:ilvl="2" w:tplc="5040246C">
      <w:start w:val="1"/>
      <w:numFmt w:val="bullet"/>
      <w:lvlText w:val=""/>
      <w:lvlJc w:val="left"/>
      <w:pPr>
        <w:ind w:left="2160" w:hanging="360"/>
      </w:pPr>
      <w:rPr>
        <w:rFonts w:ascii="Wingdings" w:hAnsi="Wingdings" w:hint="default"/>
      </w:rPr>
    </w:lvl>
    <w:lvl w:ilvl="3" w:tplc="CCB24E80">
      <w:start w:val="1"/>
      <w:numFmt w:val="bullet"/>
      <w:lvlText w:val=""/>
      <w:lvlJc w:val="left"/>
      <w:pPr>
        <w:ind w:left="2880" w:hanging="360"/>
      </w:pPr>
      <w:rPr>
        <w:rFonts w:ascii="Symbol" w:hAnsi="Symbol" w:hint="default"/>
      </w:rPr>
    </w:lvl>
    <w:lvl w:ilvl="4" w:tplc="16981ACA">
      <w:start w:val="1"/>
      <w:numFmt w:val="bullet"/>
      <w:lvlText w:val="o"/>
      <w:lvlJc w:val="left"/>
      <w:pPr>
        <w:ind w:left="3600" w:hanging="360"/>
      </w:pPr>
      <w:rPr>
        <w:rFonts w:ascii="Courier New" w:hAnsi="Courier New" w:hint="default"/>
      </w:rPr>
    </w:lvl>
    <w:lvl w:ilvl="5" w:tplc="2BA01E4E">
      <w:start w:val="1"/>
      <w:numFmt w:val="bullet"/>
      <w:lvlText w:val=""/>
      <w:lvlJc w:val="left"/>
      <w:pPr>
        <w:ind w:left="4320" w:hanging="360"/>
      </w:pPr>
      <w:rPr>
        <w:rFonts w:ascii="Wingdings" w:hAnsi="Wingdings" w:hint="default"/>
      </w:rPr>
    </w:lvl>
    <w:lvl w:ilvl="6" w:tplc="F41C5E6A">
      <w:start w:val="1"/>
      <w:numFmt w:val="bullet"/>
      <w:lvlText w:val=""/>
      <w:lvlJc w:val="left"/>
      <w:pPr>
        <w:ind w:left="5040" w:hanging="360"/>
      </w:pPr>
      <w:rPr>
        <w:rFonts w:ascii="Symbol" w:hAnsi="Symbol" w:hint="default"/>
      </w:rPr>
    </w:lvl>
    <w:lvl w:ilvl="7" w:tplc="97A89416">
      <w:start w:val="1"/>
      <w:numFmt w:val="bullet"/>
      <w:lvlText w:val="o"/>
      <w:lvlJc w:val="left"/>
      <w:pPr>
        <w:ind w:left="5760" w:hanging="360"/>
      </w:pPr>
      <w:rPr>
        <w:rFonts w:ascii="Courier New" w:hAnsi="Courier New" w:hint="default"/>
      </w:rPr>
    </w:lvl>
    <w:lvl w:ilvl="8" w:tplc="A8A427A4">
      <w:start w:val="1"/>
      <w:numFmt w:val="bullet"/>
      <w:lvlText w:val=""/>
      <w:lvlJc w:val="left"/>
      <w:pPr>
        <w:ind w:left="6480" w:hanging="360"/>
      </w:pPr>
      <w:rPr>
        <w:rFonts w:ascii="Wingdings" w:hAnsi="Wingdings" w:hint="default"/>
      </w:rPr>
    </w:lvl>
  </w:abstractNum>
  <w:abstractNum w:abstractNumId="8" w15:restartNumberingAfterBreak="0">
    <w:nsid w:val="297120BD"/>
    <w:multiLevelType w:val="multilevel"/>
    <w:tmpl w:val="76A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B0374"/>
    <w:multiLevelType w:val="hybridMultilevel"/>
    <w:tmpl w:val="B1AA609E"/>
    <w:lvl w:ilvl="0" w:tplc="18109538">
      <w:start w:val="1"/>
      <w:numFmt w:val="decimal"/>
      <w:lvlText w:val="%1."/>
      <w:lvlJc w:val="left"/>
      <w:pPr>
        <w:ind w:left="927" w:hanging="360"/>
      </w:pPr>
      <w:rPr>
        <w:rFonts w:hint="default"/>
        <w:color w:val="FF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C1DBD2"/>
    <w:multiLevelType w:val="hybridMultilevel"/>
    <w:tmpl w:val="FFFFFFFF"/>
    <w:lvl w:ilvl="0" w:tplc="7FF0A088">
      <w:start w:val="1"/>
      <w:numFmt w:val="bullet"/>
      <w:lvlText w:val=""/>
      <w:lvlJc w:val="left"/>
      <w:pPr>
        <w:ind w:left="720" w:hanging="360"/>
      </w:pPr>
      <w:rPr>
        <w:rFonts w:ascii="Symbol" w:hAnsi="Symbol" w:hint="default"/>
      </w:rPr>
    </w:lvl>
    <w:lvl w:ilvl="1" w:tplc="2CF08160">
      <w:start w:val="1"/>
      <w:numFmt w:val="bullet"/>
      <w:lvlText w:val="o"/>
      <w:lvlJc w:val="left"/>
      <w:pPr>
        <w:ind w:left="1440" w:hanging="360"/>
      </w:pPr>
      <w:rPr>
        <w:rFonts w:ascii="Courier New" w:hAnsi="Courier New" w:hint="default"/>
      </w:rPr>
    </w:lvl>
    <w:lvl w:ilvl="2" w:tplc="D1B248C6">
      <w:start w:val="1"/>
      <w:numFmt w:val="bullet"/>
      <w:lvlText w:val=""/>
      <w:lvlJc w:val="left"/>
      <w:pPr>
        <w:ind w:left="2160" w:hanging="360"/>
      </w:pPr>
      <w:rPr>
        <w:rFonts w:ascii="Wingdings" w:hAnsi="Wingdings" w:hint="default"/>
      </w:rPr>
    </w:lvl>
    <w:lvl w:ilvl="3" w:tplc="2CFE5650">
      <w:start w:val="1"/>
      <w:numFmt w:val="bullet"/>
      <w:lvlText w:val=""/>
      <w:lvlJc w:val="left"/>
      <w:pPr>
        <w:ind w:left="2880" w:hanging="360"/>
      </w:pPr>
      <w:rPr>
        <w:rFonts w:ascii="Symbol" w:hAnsi="Symbol" w:hint="default"/>
      </w:rPr>
    </w:lvl>
    <w:lvl w:ilvl="4" w:tplc="B13CF84C">
      <w:start w:val="1"/>
      <w:numFmt w:val="bullet"/>
      <w:lvlText w:val="o"/>
      <w:lvlJc w:val="left"/>
      <w:pPr>
        <w:ind w:left="3600" w:hanging="360"/>
      </w:pPr>
      <w:rPr>
        <w:rFonts w:ascii="Courier New" w:hAnsi="Courier New" w:hint="default"/>
      </w:rPr>
    </w:lvl>
    <w:lvl w:ilvl="5" w:tplc="149E6ABC">
      <w:start w:val="1"/>
      <w:numFmt w:val="bullet"/>
      <w:lvlText w:val=""/>
      <w:lvlJc w:val="left"/>
      <w:pPr>
        <w:ind w:left="4320" w:hanging="360"/>
      </w:pPr>
      <w:rPr>
        <w:rFonts w:ascii="Wingdings" w:hAnsi="Wingdings" w:hint="default"/>
      </w:rPr>
    </w:lvl>
    <w:lvl w:ilvl="6" w:tplc="311C5972">
      <w:start w:val="1"/>
      <w:numFmt w:val="bullet"/>
      <w:lvlText w:val=""/>
      <w:lvlJc w:val="left"/>
      <w:pPr>
        <w:ind w:left="5040" w:hanging="360"/>
      </w:pPr>
      <w:rPr>
        <w:rFonts w:ascii="Symbol" w:hAnsi="Symbol" w:hint="default"/>
      </w:rPr>
    </w:lvl>
    <w:lvl w:ilvl="7" w:tplc="BD5E36E0">
      <w:start w:val="1"/>
      <w:numFmt w:val="bullet"/>
      <w:lvlText w:val="o"/>
      <w:lvlJc w:val="left"/>
      <w:pPr>
        <w:ind w:left="5760" w:hanging="360"/>
      </w:pPr>
      <w:rPr>
        <w:rFonts w:ascii="Courier New" w:hAnsi="Courier New" w:hint="default"/>
      </w:rPr>
    </w:lvl>
    <w:lvl w:ilvl="8" w:tplc="AB5A05FC">
      <w:start w:val="1"/>
      <w:numFmt w:val="bullet"/>
      <w:lvlText w:val=""/>
      <w:lvlJc w:val="left"/>
      <w:pPr>
        <w:ind w:left="6480" w:hanging="360"/>
      </w:pPr>
      <w:rPr>
        <w:rFonts w:ascii="Wingdings" w:hAnsi="Wingdings" w:hint="default"/>
      </w:rPr>
    </w:lvl>
  </w:abstractNum>
  <w:abstractNum w:abstractNumId="11" w15:restartNumberingAfterBreak="0">
    <w:nsid w:val="2EFC3826"/>
    <w:multiLevelType w:val="multilevel"/>
    <w:tmpl w:val="851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A0FFE"/>
    <w:multiLevelType w:val="hybridMultilevel"/>
    <w:tmpl w:val="FFFFFFFF"/>
    <w:lvl w:ilvl="0" w:tplc="7F681F20">
      <w:start w:val="1"/>
      <w:numFmt w:val="bullet"/>
      <w:lvlText w:val=""/>
      <w:lvlJc w:val="left"/>
      <w:pPr>
        <w:ind w:left="720" w:hanging="360"/>
      </w:pPr>
      <w:rPr>
        <w:rFonts w:ascii="Symbol" w:hAnsi="Symbol" w:hint="default"/>
      </w:rPr>
    </w:lvl>
    <w:lvl w:ilvl="1" w:tplc="6882A282">
      <w:start w:val="1"/>
      <w:numFmt w:val="bullet"/>
      <w:lvlText w:val="o"/>
      <w:lvlJc w:val="left"/>
      <w:pPr>
        <w:ind w:left="1440" w:hanging="360"/>
      </w:pPr>
      <w:rPr>
        <w:rFonts w:ascii="Courier New" w:hAnsi="Courier New" w:hint="default"/>
      </w:rPr>
    </w:lvl>
    <w:lvl w:ilvl="2" w:tplc="D842117E">
      <w:start w:val="1"/>
      <w:numFmt w:val="bullet"/>
      <w:lvlText w:val=""/>
      <w:lvlJc w:val="left"/>
      <w:pPr>
        <w:ind w:left="2160" w:hanging="360"/>
      </w:pPr>
      <w:rPr>
        <w:rFonts w:ascii="Wingdings" w:hAnsi="Wingdings" w:hint="default"/>
      </w:rPr>
    </w:lvl>
    <w:lvl w:ilvl="3" w:tplc="91420B24">
      <w:start w:val="1"/>
      <w:numFmt w:val="bullet"/>
      <w:lvlText w:val=""/>
      <w:lvlJc w:val="left"/>
      <w:pPr>
        <w:ind w:left="2880" w:hanging="360"/>
      </w:pPr>
      <w:rPr>
        <w:rFonts w:ascii="Symbol" w:hAnsi="Symbol" w:hint="default"/>
      </w:rPr>
    </w:lvl>
    <w:lvl w:ilvl="4" w:tplc="D5AA994A">
      <w:start w:val="1"/>
      <w:numFmt w:val="bullet"/>
      <w:lvlText w:val="o"/>
      <w:lvlJc w:val="left"/>
      <w:pPr>
        <w:ind w:left="3600" w:hanging="360"/>
      </w:pPr>
      <w:rPr>
        <w:rFonts w:ascii="Courier New" w:hAnsi="Courier New" w:hint="default"/>
      </w:rPr>
    </w:lvl>
    <w:lvl w:ilvl="5" w:tplc="46E63B44">
      <w:start w:val="1"/>
      <w:numFmt w:val="bullet"/>
      <w:lvlText w:val=""/>
      <w:lvlJc w:val="left"/>
      <w:pPr>
        <w:ind w:left="4320" w:hanging="360"/>
      </w:pPr>
      <w:rPr>
        <w:rFonts w:ascii="Wingdings" w:hAnsi="Wingdings" w:hint="default"/>
      </w:rPr>
    </w:lvl>
    <w:lvl w:ilvl="6" w:tplc="336AD986">
      <w:start w:val="1"/>
      <w:numFmt w:val="bullet"/>
      <w:lvlText w:val=""/>
      <w:lvlJc w:val="left"/>
      <w:pPr>
        <w:ind w:left="5040" w:hanging="360"/>
      </w:pPr>
      <w:rPr>
        <w:rFonts w:ascii="Symbol" w:hAnsi="Symbol" w:hint="default"/>
      </w:rPr>
    </w:lvl>
    <w:lvl w:ilvl="7" w:tplc="7A9E8D0A">
      <w:start w:val="1"/>
      <w:numFmt w:val="bullet"/>
      <w:lvlText w:val="o"/>
      <w:lvlJc w:val="left"/>
      <w:pPr>
        <w:ind w:left="5760" w:hanging="360"/>
      </w:pPr>
      <w:rPr>
        <w:rFonts w:ascii="Courier New" w:hAnsi="Courier New" w:hint="default"/>
      </w:rPr>
    </w:lvl>
    <w:lvl w:ilvl="8" w:tplc="3B2A45F8">
      <w:start w:val="1"/>
      <w:numFmt w:val="bullet"/>
      <w:lvlText w:val=""/>
      <w:lvlJc w:val="left"/>
      <w:pPr>
        <w:ind w:left="6480" w:hanging="360"/>
      </w:pPr>
      <w:rPr>
        <w:rFonts w:ascii="Wingdings" w:hAnsi="Wingdings" w:hint="default"/>
      </w:rPr>
    </w:lvl>
  </w:abstractNum>
  <w:abstractNum w:abstractNumId="13" w15:restartNumberingAfterBreak="0">
    <w:nsid w:val="3F74105D"/>
    <w:multiLevelType w:val="multilevel"/>
    <w:tmpl w:val="F662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06E40"/>
    <w:multiLevelType w:val="hybridMultilevel"/>
    <w:tmpl w:val="B978C698"/>
    <w:lvl w:ilvl="0" w:tplc="2000000F">
      <w:start w:val="1"/>
      <w:numFmt w:val="decimal"/>
      <w:lvlText w:val="%1."/>
      <w:lvlJc w:val="left"/>
      <w:pPr>
        <w:ind w:left="720" w:hanging="360"/>
      </w:pPr>
      <w:rPr>
        <w:rFonts w:hint="default"/>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FC36CB"/>
    <w:multiLevelType w:val="multilevel"/>
    <w:tmpl w:val="8FE2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F94771"/>
    <w:multiLevelType w:val="hybridMultilevel"/>
    <w:tmpl w:val="0DB673E8"/>
    <w:lvl w:ilvl="0" w:tplc="30EA0722">
      <w:numFmt w:val="bullet"/>
      <w:lvlText w:val="-"/>
      <w:lvlJc w:val="left"/>
      <w:pPr>
        <w:ind w:left="720" w:hanging="360"/>
      </w:pPr>
      <w:rPr>
        <w:rFonts w:ascii="Aptos" w:eastAsiaTheme="minorEastAsia" w:hAnsi="Aptos" w:cs="Mangal" w:hint="default"/>
        <w:color w:val="FF000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C55469"/>
    <w:multiLevelType w:val="multilevel"/>
    <w:tmpl w:val="137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A1082"/>
    <w:multiLevelType w:val="hybridMultilevel"/>
    <w:tmpl w:val="1020FC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FCDFA15"/>
    <w:multiLevelType w:val="hybridMultilevel"/>
    <w:tmpl w:val="FFFFFFFF"/>
    <w:lvl w:ilvl="0" w:tplc="E368CBCC">
      <w:start w:val="1"/>
      <w:numFmt w:val="bullet"/>
      <w:lvlText w:val=""/>
      <w:lvlJc w:val="left"/>
      <w:pPr>
        <w:ind w:left="720" w:hanging="360"/>
      </w:pPr>
      <w:rPr>
        <w:rFonts w:ascii="Symbol" w:hAnsi="Symbol" w:hint="default"/>
      </w:rPr>
    </w:lvl>
    <w:lvl w:ilvl="1" w:tplc="CB925364">
      <w:start w:val="1"/>
      <w:numFmt w:val="bullet"/>
      <w:lvlText w:val="o"/>
      <w:lvlJc w:val="left"/>
      <w:pPr>
        <w:ind w:left="1440" w:hanging="360"/>
      </w:pPr>
      <w:rPr>
        <w:rFonts w:ascii="Courier New" w:hAnsi="Courier New" w:hint="default"/>
      </w:rPr>
    </w:lvl>
    <w:lvl w:ilvl="2" w:tplc="99945028">
      <w:start w:val="1"/>
      <w:numFmt w:val="bullet"/>
      <w:lvlText w:val=""/>
      <w:lvlJc w:val="left"/>
      <w:pPr>
        <w:ind w:left="2160" w:hanging="360"/>
      </w:pPr>
      <w:rPr>
        <w:rFonts w:ascii="Wingdings" w:hAnsi="Wingdings" w:hint="default"/>
      </w:rPr>
    </w:lvl>
    <w:lvl w:ilvl="3" w:tplc="7E4C9130">
      <w:start w:val="1"/>
      <w:numFmt w:val="bullet"/>
      <w:lvlText w:val=""/>
      <w:lvlJc w:val="left"/>
      <w:pPr>
        <w:ind w:left="2880" w:hanging="360"/>
      </w:pPr>
      <w:rPr>
        <w:rFonts w:ascii="Symbol" w:hAnsi="Symbol" w:hint="default"/>
      </w:rPr>
    </w:lvl>
    <w:lvl w:ilvl="4" w:tplc="5BC29D30">
      <w:start w:val="1"/>
      <w:numFmt w:val="bullet"/>
      <w:lvlText w:val="o"/>
      <w:lvlJc w:val="left"/>
      <w:pPr>
        <w:ind w:left="3600" w:hanging="360"/>
      </w:pPr>
      <w:rPr>
        <w:rFonts w:ascii="Courier New" w:hAnsi="Courier New" w:hint="default"/>
      </w:rPr>
    </w:lvl>
    <w:lvl w:ilvl="5" w:tplc="A0601C34">
      <w:start w:val="1"/>
      <w:numFmt w:val="bullet"/>
      <w:lvlText w:val=""/>
      <w:lvlJc w:val="left"/>
      <w:pPr>
        <w:ind w:left="4320" w:hanging="360"/>
      </w:pPr>
      <w:rPr>
        <w:rFonts w:ascii="Wingdings" w:hAnsi="Wingdings" w:hint="default"/>
      </w:rPr>
    </w:lvl>
    <w:lvl w:ilvl="6" w:tplc="5BE4AE8C">
      <w:start w:val="1"/>
      <w:numFmt w:val="bullet"/>
      <w:lvlText w:val=""/>
      <w:lvlJc w:val="left"/>
      <w:pPr>
        <w:ind w:left="5040" w:hanging="360"/>
      </w:pPr>
      <w:rPr>
        <w:rFonts w:ascii="Symbol" w:hAnsi="Symbol" w:hint="default"/>
      </w:rPr>
    </w:lvl>
    <w:lvl w:ilvl="7" w:tplc="CB04F8C4">
      <w:start w:val="1"/>
      <w:numFmt w:val="bullet"/>
      <w:lvlText w:val="o"/>
      <w:lvlJc w:val="left"/>
      <w:pPr>
        <w:ind w:left="5760" w:hanging="360"/>
      </w:pPr>
      <w:rPr>
        <w:rFonts w:ascii="Courier New" w:hAnsi="Courier New" w:hint="default"/>
      </w:rPr>
    </w:lvl>
    <w:lvl w:ilvl="8" w:tplc="18D2AC6A">
      <w:start w:val="1"/>
      <w:numFmt w:val="bullet"/>
      <w:lvlText w:val=""/>
      <w:lvlJc w:val="left"/>
      <w:pPr>
        <w:ind w:left="6480" w:hanging="360"/>
      </w:pPr>
      <w:rPr>
        <w:rFonts w:ascii="Wingdings" w:hAnsi="Wingdings" w:hint="default"/>
      </w:rPr>
    </w:lvl>
  </w:abstractNum>
  <w:num w:numId="1" w16cid:durableId="834802711">
    <w:abstractNumId w:val="6"/>
  </w:num>
  <w:num w:numId="2" w16cid:durableId="1449936620">
    <w:abstractNumId w:val="16"/>
  </w:num>
  <w:num w:numId="3" w16cid:durableId="1239175518">
    <w:abstractNumId w:val="14"/>
  </w:num>
  <w:num w:numId="4" w16cid:durableId="262499989">
    <w:abstractNumId w:val="18"/>
  </w:num>
  <w:num w:numId="5" w16cid:durableId="1950577646">
    <w:abstractNumId w:val="3"/>
  </w:num>
  <w:num w:numId="6" w16cid:durableId="709644764">
    <w:abstractNumId w:val="9"/>
  </w:num>
  <w:num w:numId="7" w16cid:durableId="600840285">
    <w:abstractNumId w:val="13"/>
  </w:num>
  <w:num w:numId="8" w16cid:durableId="1722947184">
    <w:abstractNumId w:val="4"/>
  </w:num>
  <w:num w:numId="9" w16cid:durableId="1380519135">
    <w:abstractNumId w:val="15"/>
  </w:num>
  <w:num w:numId="10" w16cid:durableId="469520619">
    <w:abstractNumId w:val="17"/>
  </w:num>
  <w:num w:numId="11" w16cid:durableId="230887712">
    <w:abstractNumId w:val="1"/>
  </w:num>
  <w:num w:numId="12" w16cid:durableId="1517383394">
    <w:abstractNumId w:val="0"/>
  </w:num>
  <w:num w:numId="13" w16cid:durableId="1154954140">
    <w:abstractNumId w:val="11"/>
  </w:num>
  <w:num w:numId="14" w16cid:durableId="1891645194">
    <w:abstractNumId w:val="8"/>
  </w:num>
  <w:num w:numId="15" w16cid:durableId="1526207147">
    <w:abstractNumId w:val="5"/>
  </w:num>
  <w:num w:numId="16" w16cid:durableId="1180041596">
    <w:abstractNumId w:val="7"/>
  </w:num>
  <w:num w:numId="17" w16cid:durableId="1405373191">
    <w:abstractNumId w:val="10"/>
  </w:num>
  <w:num w:numId="18" w16cid:durableId="391543535">
    <w:abstractNumId w:val="12"/>
  </w:num>
  <w:num w:numId="19" w16cid:durableId="2046130939">
    <w:abstractNumId w:val="19"/>
  </w:num>
  <w:num w:numId="20" w16cid:durableId="16528287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 vdT">
    <w15:presenceInfo w15:providerId="Windows Live" w15:userId="2d82f7e9d71006a2"/>
  </w15:person>
  <w15:person w15:author="Pim Vermeij (20155433)">
    <w15:presenceInfo w15:providerId="AD" w15:userId="S::20155433@student.hhs.nl::7d8a6bc3-1798-41d9-adf5-d80052630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16"/>
    <w:rsid w:val="00000D92"/>
    <w:rsid w:val="00011D2E"/>
    <w:rsid w:val="000130E3"/>
    <w:rsid w:val="00013461"/>
    <w:rsid w:val="00026D12"/>
    <w:rsid w:val="00032641"/>
    <w:rsid w:val="00035CEB"/>
    <w:rsid w:val="00036F88"/>
    <w:rsid w:val="00044D11"/>
    <w:rsid w:val="000454FF"/>
    <w:rsid w:val="0004798B"/>
    <w:rsid w:val="000503A4"/>
    <w:rsid w:val="00052B17"/>
    <w:rsid w:val="0005486A"/>
    <w:rsid w:val="00055C6C"/>
    <w:rsid w:val="000570B7"/>
    <w:rsid w:val="0006661C"/>
    <w:rsid w:val="00071784"/>
    <w:rsid w:val="000727A7"/>
    <w:rsid w:val="00073F1B"/>
    <w:rsid w:val="00081FE0"/>
    <w:rsid w:val="00082002"/>
    <w:rsid w:val="00083989"/>
    <w:rsid w:val="00085F30"/>
    <w:rsid w:val="00093AD7"/>
    <w:rsid w:val="000941F8"/>
    <w:rsid w:val="000943CC"/>
    <w:rsid w:val="0009790D"/>
    <w:rsid w:val="000A3A46"/>
    <w:rsid w:val="000B581C"/>
    <w:rsid w:val="000B66F7"/>
    <w:rsid w:val="000C4FC5"/>
    <w:rsid w:val="000C4FF7"/>
    <w:rsid w:val="000C7019"/>
    <w:rsid w:val="000D4688"/>
    <w:rsid w:val="000D6559"/>
    <w:rsid w:val="000D67AC"/>
    <w:rsid w:val="000E31E3"/>
    <w:rsid w:val="000E3A82"/>
    <w:rsid w:val="000F4D49"/>
    <w:rsid w:val="000F4F05"/>
    <w:rsid w:val="000F7EAB"/>
    <w:rsid w:val="0010192F"/>
    <w:rsid w:val="00102295"/>
    <w:rsid w:val="0010393E"/>
    <w:rsid w:val="00104084"/>
    <w:rsid w:val="00107B69"/>
    <w:rsid w:val="00113D69"/>
    <w:rsid w:val="00127F68"/>
    <w:rsid w:val="0013481E"/>
    <w:rsid w:val="00140063"/>
    <w:rsid w:val="001411D1"/>
    <w:rsid w:val="00141A2B"/>
    <w:rsid w:val="00150072"/>
    <w:rsid w:val="001505FB"/>
    <w:rsid w:val="001556DC"/>
    <w:rsid w:val="00166CD8"/>
    <w:rsid w:val="00172EE5"/>
    <w:rsid w:val="001758F8"/>
    <w:rsid w:val="00180718"/>
    <w:rsid w:val="001826E5"/>
    <w:rsid w:val="00183215"/>
    <w:rsid w:val="001838B6"/>
    <w:rsid w:val="001978E7"/>
    <w:rsid w:val="001A456D"/>
    <w:rsid w:val="001B1026"/>
    <w:rsid w:val="001B4658"/>
    <w:rsid w:val="001C2085"/>
    <w:rsid w:val="001D20ED"/>
    <w:rsid w:val="001D7EA4"/>
    <w:rsid w:val="001E1943"/>
    <w:rsid w:val="001E2BED"/>
    <w:rsid w:val="001E4F59"/>
    <w:rsid w:val="001E53DD"/>
    <w:rsid w:val="001E66E8"/>
    <w:rsid w:val="001F319E"/>
    <w:rsid w:val="001F4524"/>
    <w:rsid w:val="001F50CC"/>
    <w:rsid w:val="00204477"/>
    <w:rsid w:val="0020607A"/>
    <w:rsid w:val="00207593"/>
    <w:rsid w:val="00210D2D"/>
    <w:rsid w:val="00212190"/>
    <w:rsid w:val="00213A22"/>
    <w:rsid w:val="002141EC"/>
    <w:rsid w:val="00214BC2"/>
    <w:rsid w:val="00215448"/>
    <w:rsid w:val="00215C6D"/>
    <w:rsid w:val="00221140"/>
    <w:rsid w:val="002268E0"/>
    <w:rsid w:val="0023101A"/>
    <w:rsid w:val="002313E9"/>
    <w:rsid w:val="002322A4"/>
    <w:rsid w:val="002344DF"/>
    <w:rsid w:val="00241C0C"/>
    <w:rsid w:val="002442B4"/>
    <w:rsid w:val="002448E3"/>
    <w:rsid w:val="00247557"/>
    <w:rsid w:val="00247C40"/>
    <w:rsid w:val="00250AA5"/>
    <w:rsid w:val="00252BCF"/>
    <w:rsid w:val="002553C6"/>
    <w:rsid w:val="002662F3"/>
    <w:rsid w:val="00270288"/>
    <w:rsid w:val="00272F12"/>
    <w:rsid w:val="0027417E"/>
    <w:rsid w:val="00274849"/>
    <w:rsid w:val="002827DD"/>
    <w:rsid w:val="002924C5"/>
    <w:rsid w:val="00292802"/>
    <w:rsid w:val="00297458"/>
    <w:rsid w:val="002B3026"/>
    <w:rsid w:val="002B56DA"/>
    <w:rsid w:val="002B75CD"/>
    <w:rsid w:val="002C1941"/>
    <w:rsid w:val="002C4A0F"/>
    <w:rsid w:val="002C7B2F"/>
    <w:rsid w:val="002C7CCF"/>
    <w:rsid w:val="002D072C"/>
    <w:rsid w:val="002D3A31"/>
    <w:rsid w:val="002E14C1"/>
    <w:rsid w:val="002F1547"/>
    <w:rsid w:val="002F3AA5"/>
    <w:rsid w:val="00304C67"/>
    <w:rsid w:val="003055C8"/>
    <w:rsid w:val="00310F2C"/>
    <w:rsid w:val="00316BFD"/>
    <w:rsid w:val="00317323"/>
    <w:rsid w:val="00322D15"/>
    <w:rsid w:val="0032356C"/>
    <w:rsid w:val="00324C2F"/>
    <w:rsid w:val="00326D68"/>
    <w:rsid w:val="003303F7"/>
    <w:rsid w:val="00332222"/>
    <w:rsid w:val="00343524"/>
    <w:rsid w:val="003458EE"/>
    <w:rsid w:val="00347C90"/>
    <w:rsid w:val="00350A73"/>
    <w:rsid w:val="00356B37"/>
    <w:rsid w:val="00361AC7"/>
    <w:rsid w:val="00362D9F"/>
    <w:rsid w:val="00366550"/>
    <w:rsid w:val="00370B83"/>
    <w:rsid w:val="003776E4"/>
    <w:rsid w:val="0038236C"/>
    <w:rsid w:val="003914BB"/>
    <w:rsid w:val="003919F5"/>
    <w:rsid w:val="00391A8A"/>
    <w:rsid w:val="00391BE3"/>
    <w:rsid w:val="00391FAD"/>
    <w:rsid w:val="003A0551"/>
    <w:rsid w:val="003A5362"/>
    <w:rsid w:val="003A58A2"/>
    <w:rsid w:val="003A69B2"/>
    <w:rsid w:val="003A6CAA"/>
    <w:rsid w:val="003A75AD"/>
    <w:rsid w:val="003B2C22"/>
    <w:rsid w:val="003B6874"/>
    <w:rsid w:val="003C02C9"/>
    <w:rsid w:val="003C422C"/>
    <w:rsid w:val="003C42C3"/>
    <w:rsid w:val="003C4A70"/>
    <w:rsid w:val="003C51A9"/>
    <w:rsid w:val="003C6F4A"/>
    <w:rsid w:val="003D068A"/>
    <w:rsid w:val="003D1279"/>
    <w:rsid w:val="003D1619"/>
    <w:rsid w:val="003E12FE"/>
    <w:rsid w:val="003E3965"/>
    <w:rsid w:val="003F3592"/>
    <w:rsid w:val="003F4961"/>
    <w:rsid w:val="0040140B"/>
    <w:rsid w:val="0040364B"/>
    <w:rsid w:val="00407022"/>
    <w:rsid w:val="00413C23"/>
    <w:rsid w:val="004148ED"/>
    <w:rsid w:val="00416931"/>
    <w:rsid w:val="004177CF"/>
    <w:rsid w:val="00421589"/>
    <w:rsid w:val="00423308"/>
    <w:rsid w:val="00427376"/>
    <w:rsid w:val="004277C6"/>
    <w:rsid w:val="00430308"/>
    <w:rsid w:val="00441F66"/>
    <w:rsid w:val="00447B25"/>
    <w:rsid w:val="00452B3C"/>
    <w:rsid w:val="0045373B"/>
    <w:rsid w:val="00464028"/>
    <w:rsid w:val="00465939"/>
    <w:rsid w:val="004661B2"/>
    <w:rsid w:val="00474DB9"/>
    <w:rsid w:val="00475B38"/>
    <w:rsid w:val="004771B0"/>
    <w:rsid w:val="004800D2"/>
    <w:rsid w:val="0048029B"/>
    <w:rsid w:val="0049025C"/>
    <w:rsid w:val="004911FA"/>
    <w:rsid w:val="0049332E"/>
    <w:rsid w:val="00493721"/>
    <w:rsid w:val="004973E4"/>
    <w:rsid w:val="004A053F"/>
    <w:rsid w:val="004A0F5B"/>
    <w:rsid w:val="004A4F4F"/>
    <w:rsid w:val="004B0863"/>
    <w:rsid w:val="004B12EF"/>
    <w:rsid w:val="004B1871"/>
    <w:rsid w:val="004B35F4"/>
    <w:rsid w:val="004C0583"/>
    <w:rsid w:val="004C20EB"/>
    <w:rsid w:val="004C2A0B"/>
    <w:rsid w:val="004C51BA"/>
    <w:rsid w:val="004C7259"/>
    <w:rsid w:val="004D3FA0"/>
    <w:rsid w:val="004E05D0"/>
    <w:rsid w:val="004E0C0E"/>
    <w:rsid w:val="004E352C"/>
    <w:rsid w:val="004F56B1"/>
    <w:rsid w:val="004F58E4"/>
    <w:rsid w:val="005056D4"/>
    <w:rsid w:val="0051146F"/>
    <w:rsid w:val="005116A8"/>
    <w:rsid w:val="00511953"/>
    <w:rsid w:val="00512C87"/>
    <w:rsid w:val="0052084D"/>
    <w:rsid w:val="00522B9D"/>
    <w:rsid w:val="00523B10"/>
    <w:rsid w:val="0054556C"/>
    <w:rsid w:val="005460FB"/>
    <w:rsid w:val="0055144B"/>
    <w:rsid w:val="005564DB"/>
    <w:rsid w:val="00561EF3"/>
    <w:rsid w:val="00563D5B"/>
    <w:rsid w:val="00582465"/>
    <w:rsid w:val="0058500C"/>
    <w:rsid w:val="005955FF"/>
    <w:rsid w:val="00596733"/>
    <w:rsid w:val="005A6266"/>
    <w:rsid w:val="005A6328"/>
    <w:rsid w:val="005B4990"/>
    <w:rsid w:val="005B4BDA"/>
    <w:rsid w:val="005B64B5"/>
    <w:rsid w:val="005C0D51"/>
    <w:rsid w:val="005C598F"/>
    <w:rsid w:val="005C5F63"/>
    <w:rsid w:val="005C6588"/>
    <w:rsid w:val="005D164B"/>
    <w:rsid w:val="005F3937"/>
    <w:rsid w:val="00600DF4"/>
    <w:rsid w:val="0060462B"/>
    <w:rsid w:val="006046AE"/>
    <w:rsid w:val="006065B7"/>
    <w:rsid w:val="00611360"/>
    <w:rsid w:val="00611666"/>
    <w:rsid w:val="006116A1"/>
    <w:rsid w:val="00613C22"/>
    <w:rsid w:val="006168BF"/>
    <w:rsid w:val="00624933"/>
    <w:rsid w:val="00625669"/>
    <w:rsid w:val="00627E58"/>
    <w:rsid w:val="0063639E"/>
    <w:rsid w:val="006364EE"/>
    <w:rsid w:val="006367F2"/>
    <w:rsid w:val="006414F8"/>
    <w:rsid w:val="006418AD"/>
    <w:rsid w:val="0064785A"/>
    <w:rsid w:val="00651502"/>
    <w:rsid w:val="00653486"/>
    <w:rsid w:val="006546E6"/>
    <w:rsid w:val="00657A50"/>
    <w:rsid w:val="00661B9F"/>
    <w:rsid w:val="00662474"/>
    <w:rsid w:val="006736DF"/>
    <w:rsid w:val="00680077"/>
    <w:rsid w:val="00684F92"/>
    <w:rsid w:val="006853F1"/>
    <w:rsid w:val="00691359"/>
    <w:rsid w:val="006919BD"/>
    <w:rsid w:val="00696099"/>
    <w:rsid w:val="006A05D0"/>
    <w:rsid w:val="006A5C07"/>
    <w:rsid w:val="006A5C7B"/>
    <w:rsid w:val="006B0A82"/>
    <w:rsid w:val="006B1676"/>
    <w:rsid w:val="006B33D8"/>
    <w:rsid w:val="006B4095"/>
    <w:rsid w:val="006B4236"/>
    <w:rsid w:val="006B4FF9"/>
    <w:rsid w:val="006C7239"/>
    <w:rsid w:val="006C7A22"/>
    <w:rsid w:val="006D1A2C"/>
    <w:rsid w:val="006D6FB7"/>
    <w:rsid w:val="006D7CA2"/>
    <w:rsid w:val="006D7D50"/>
    <w:rsid w:val="006E16FC"/>
    <w:rsid w:val="006E1963"/>
    <w:rsid w:val="006E1B44"/>
    <w:rsid w:val="006E1E00"/>
    <w:rsid w:val="006E36E5"/>
    <w:rsid w:val="006E3AF2"/>
    <w:rsid w:val="006E3B34"/>
    <w:rsid w:val="006E6CF2"/>
    <w:rsid w:val="007003FD"/>
    <w:rsid w:val="00703DCB"/>
    <w:rsid w:val="00711AB9"/>
    <w:rsid w:val="00713BAB"/>
    <w:rsid w:val="00721F40"/>
    <w:rsid w:val="0073105E"/>
    <w:rsid w:val="007334BE"/>
    <w:rsid w:val="007357BB"/>
    <w:rsid w:val="00740171"/>
    <w:rsid w:val="00741157"/>
    <w:rsid w:val="007417DD"/>
    <w:rsid w:val="00743724"/>
    <w:rsid w:val="00744C3D"/>
    <w:rsid w:val="00747740"/>
    <w:rsid w:val="0075049A"/>
    <w:rsid w:val="00755F39"/>
    <w:rsid w:val="007568E0"/>
    <w:rsid w:val="00766B48"/>
    <w:rsid w:val="00766D5C"/>
    <w:rsid w:val="0076AD03"/>
    <w:rsid w:val="007712F7"/>
    <w:rsid w:val="00772087"/>
    <w:rsid w:val="007725C4"/>
    <w:rsid w:val="00776CAF"/>
    <w:rsid w:val="00781802"/>
    <w:rsid w:val="0078512B"/>
    <w:rsid w:val="00787CC0"/>
    <w:rsid w:val="0079070F"/>
    <w:rsid w:val="007949BD"/>
    <w:rsid w:val="0079562C"/>
    <w:rsid w:val="007966B9"/>
    <w:rsid w:val="007A2284"/>
    <w:rsid w:val="007A2EEA"/>
    <w:rsid w:val="007A2FB5"/>
    <w:rsid w:val="007A30B1"/>
    <w:rsid w:val="007A3E0C"/>
    <w:rsid w:val="007A3E88"/>
    <w:rsid w:val="007A6B69"/>
    <w:rsid w:val="007B15E8"/>
    <w:rsid w:val="007B3DE3"/>
    <w:rsid w:val="007B5F24"/>
    <w:rsid w:val="007C10B6"/>
    <w:rsid w:val="007C2904"/>
    <w:rsid w:val="007C2B1D"/>
    <w:rsid w:val="007C45E7"/>
    <w:rsid w:val="007C683D"/>
    <w:rsid w:val="007D0867"/>
    <w:rsid w:val="007D226C"/>
    <w:rsid w:val="007D2487"/>
    <w:rsid w:val="007D2AEB"/>
    <w:rsid w:val="007D6109"/>
    <w:rsid w:val="007E0D3F"/>
    <w:rsid w:val="007E213B"/>
    <w:rsid w:val="007F148C"/>
    <w:rsid w:val="007F6F0C"/>
    <w:rsid w:val="00801E37"/>
    <w:rsid w:val="008027EF"/>
    <w:rsid w:val="008051B1"/>
    <w:rsid w:val="00812778"/>
    <w:rsid w:val="008162F0"/>
    <w:rsid w:val="0082096D"/>
    <w:rsid w:val="00821D7E"/>
    <w:rsid w:val="0082454C"/>
    <w:rsid w:val="00827DF9"/>
    <w:rsid w:val="00837048"/>
    <w:rsid w:val="00840F9B"/>
    <w:rsid w:val="008416A1"/>
    <w:rsid w:val="008508DE"/>
    <w:rsid w:val="00851317"/>
    <w:rsid w:val="00851B19"/>
    <w:rsid w:val="0085279B"/>
    <w:rsid w:val="0085394C"/>
    <w:rsid w:val="00853CF1"/>
    <w:rsid w:val="00854C84"/>
    <w:rsid w:val="00854FF6"/>
    <w:rsid w:val="008575A0"/>
    <w:rsid w:val="008638F6"/>
    <w:rsid w:val="00867C2A"/>
    <w:rsid w:val="008722AF"/>
    <w:rsid w:val="008722D2"/>
    <w:rsid w:val="0087517A"/>
    <w:rsid w:val="008802C1"/>
    <w:rsid w:val="008809E1"/>
    <w:rsid w:val="00882093"/>
    <w:rsid w:val="0089005A"/>
    <w:rsid w:val="0089102B"/>
    <w:rsid w:val="008934C1"/>
    <w:rsid w:val="00893FC7"/>
    <w:rsid w:val="00894022"/>
    <w:rsid w:val="00897EA8"/>
    <w:rsid w:val="008A0721"/>
    <w:rsid w:val="008A0BE2"/>
    <w:rsid w:val="008A3DC1"/>
    <w:rsid w:val="008A4258"/>
    <w:rsid w:val="008A6F5E"/>
    <w:rsid w:val="008A72EA"/>
    <w:rsid w:val="008A7B5E"/>
    <w:rsid w:val="008B3650"/>
    <w:rsid w:val="008C0930"/>
    <w:rsid w:val="008C6300"/>
    <w:rsid w:val="008C6352"/>
    <w:rsid w:val="008D1D9A"/>
    <w:rsid w:val="008D4AE7"/>
    <w:rsid w:val="008D6D40"/>
    <w:rsid w:val="008E0BBD"/>
    <w:rsid w:val="008E1B43"/>
    <w:rsid w:val="008E1FA3"/>
    <w:rsid w:val="008E2886"/>
    <w:rsid w:val="008E6D72"/>
    <w:rsid w:val="008F07CE"/>
    <w:rsid w:val="008F6D69"/>
    <w:rsid w:val="009032FD"/>
    <w:rsid w:val="00904531"/>
    <w:rsid w:val="009101EA"/>
    <w:rsid w:val="00910729"/>
    <w:rsid w:val="0091363E"/>
    <w:rsid w:val="00915EA8"/>
    <w:rsid w:val="00917DEA"/>
    <w:rsid w:val="009344AC"/>
    <w:rsid w:val="009375FA"/>
    <w:rsid w:val="009421E5"/>
    <w:rsid w:val="00947F42"/>
    <w:rsid w:val="00952F26"/>
    <w:rsid w:val="00960112"/>
    <w:rsid w:val="00963441"/>
    <w:rsid w:val="00963E05"/>
    <w:rsid w:val="00964E50"/>
    <w:rsid w:val="00965476"/>
    <w:rsid w:val="00965714"/>
    <w:rsid w:val="00965C6A"/>
    <w:rsid w:val="009675AA"/>
    <w:rsid w:val="00967AAA"/>
    <w:rsid w:val="009709A8"/>
    <w:rsid w:val="00970C6C"/>
    <w:rsid w:val="00970DAA"/>
    <w:rsid w:val="00976199"/>
    <w:rsid w:val="00976BFE"/>
    <w:rsid w:val="00981F16"/>
    <w:rsid w:val="009871E6"/>
    <w:rsid w:val="009917BC"/>
    <w:rsid w:val="009937F6"/>
    <w:rsid w:val="00994CFF"/>
    <w:rsid w:val="00997113"/>
    <w:rsid w:val="0099721F"/>
    <w:rsid w:val="009A0E1C"/>
    <w:rsid w:val="009A3477"/>
    <w:rsid w:val="009A6CE6"/>
    <w:rsid w:val="009B15C4"/>
    <w:rsid w:val="009B2161"/>
    <w:rsid w:val="009B401E"/>
    <w:rsid w:val="009B659E"/>
    <w:rsid w:val="009C0A35"/>
    <w:rsid w:val="009C40EF"/>
    <w:rsid w:val="009C6414"/>
    <w:rsid w:val="009C6EED"/>
    <w:rsid w:val="009D0A4C"/>
    <w:rsid w:val="009D424E"/>
    <w:rsid w:val="009D5F4E"/>
    <w:rsid w:val="009D6707"/>
    <w:rsid w:val="009E354F"/>
    <w:rsid w:val="009E5DCD"/>
    <w:rsid w:val="009E6FC2"/>
    <w:rsid w:val="009F4B55"/>
    <w:rsid w:val="00A02303"/>
    <w:rsid w:val="00A03125"/>
    <w:rsid w:val="00A04381"/>
    <w:rsid w:val="00A05102"/>
    <w:rsid w:val="00A137D7"/>
    <w:rsid w:val="00A22330"/>
    <w:rsid w:val="00A24354"/>
    <w:rsid w:val="00A24E93"/>
    <w:rsid w:val="00A25BE8"/>
    <w:rsid w:val="00A2776A"/>
    <w:rsid w:val="00A30A75"/>
    <w:rsid w:val="00A3242C"/>
    <w:rsid w:val="00A335E8"/>
    <w:rsid w:val="00A41A90"/>
    <w:rsid w:val="00A44521"/>
    <w:rsid w:val="00A46957"/>
    <w:rsid w:val="00A4702B"/>
    <w:rsid w:val="00A53D07"/>
    <w:rsid w:val="00A566B2"/>
    <w:rsid w:val="00A64806"/>
    <w:rsid w:val="00A666BF"/>
    <w:rsid w:val="00A72187"/>
    <w:rsid w:val="00A72FB0"/>
    <w:rsid w:val="00A74C4F"/>
    <w:rsid w:val="00A86514"/>
    <w:rsid w:val="00A87EC3"/>
    <w:rsid w:val="00A90DED"/>
    <w:rsid w:val="00A96037"/>
    <w:rsid w:val="00A97569"/>
    <w:rsid w:val="00AA2CDA"/>
    <w:rsid w:val="00AA40FC"/>
    <w:rsid w:val="00AB0FEC"/>
    <w:rsid w:val="00AB1286"/>
    <w:rsid w:val="00AB335E"/>
    <w:rsid w:val="00AB46BE"/>
    <w:rsid w:val="00AB6250"/>
    <w:rsid w:val="00AC040D"/>
    <w:rsid w:val="00AC0809"/>
    <w:rsid w:val="00AC2325"/>
    <w:rsid w:val="00AC6A8C"/>
    <w:rsid w:val="00AC7C21"/>
    <w:rsid w:val="00AD5AE7"/>
    <w:rsid w:val="00AD612B"/>
    <w:rsid w:val="00AE3BE9"/>
    <w:rsid w:val="00AE68D7"/>
    <w:rsid w:val="00AF379E"/>
    <w:rsid w:val="00B0039B"/>
    <w:rsid w:val="00B06A38"/>
    <w:rsid w:val="00B076F6"/>
    <w:rsid w:val="00B158BE"/>
    <w:rsid w:val="00B17C51"/>
    <w:rsid w:val="00B212C8"/>
    <w:rsid w:val="00B21CB5"/>
    <w:rsid w:val="00B23EC2"/>
    <w:rsid w:val="00B2716E"/>
    <w:rsid w:val="00B33513"/>
    <w:rsid w:val="00B336D2"/>
    <w:rsid w:val="00B34476"/>
    <w:rsid w:val="00B374F5"/>
    <w:rsid w:val="00B3751A"/>
    <w:rsid w:val="00B427EF"/>
    <w:rsid w:val="00B46417"/>
    <w:rsid w:val="00B46AB8"/>
    <w:rsid w:val="00B53F10"/>
    <w:rsid w:val="00B54407"/>
    <w:rsid w:val="00B55544"/>
    <w:rsid w:val="00B56607"/>
    <w:rsid w:val="00B6091E"/>
    <w:rsid w:val="00B733F8"/>
    <w:rsid w:val="00B85926"/>
    <w:rsid w:val="00B9223C"/>
    <w:rsid w:val="00B928AF"/>
    <w:rsid w:val="00B95BE5"/>
    <w:rsid w:val="00B962C9"/>
    <w:rsid w:val="00BA1086"/>
    <w:rsid w:val="00BA69B1"/>
    <w:rsid w:val="00BA6F55"/>
    <w:rsid w:val="00BB1822"/>
    <w:rsid w:val="00BB2C59"/>
    <w:rsid w:val="00BB5006"/>
    <w:rsid w:val="00BC2781"/>
    <w:rsid w:val="00BC396B"/>
    <w:rsid w:val="00BC3C6D"/>
    <w:rsid w:val="00BC4F22"/>
    <w:rsid w:val="00BC7DD2"/>
    <w:rsid w:val="00BD19C4"/>
    <w:rsid w:val="00BD19E4"/>
    <w:rsid w:val="00BD415B"/>
    <w:rsid w:val="00BD4A70"/>
    <w:rsid w:val="00BD53C1"/>
    <w:rsid w:val="00BD7C08"/>
    <w:rsid w:val="00BE3B66"/>
    <w:rsid w:val="00BE3CB8"/>
    <w:rsid w:val="00BE7100"/>
    <w:rsid w:val="00C003A3"/>
    <w:rsid w:val="00C035A2"/>
    <w:rsid w:val="00C03ED0"/>
    <w:rsid w:val="00C05346"/>
    <w:rsid w:val="00C1475E"/>
    <w:rsid w:val="00C14919"/>
    <w:rsid w:val="00C153F7"/>
    <w:rsid w:val="00C17BAC"/>
    <w:rsid w:val="00C24D8B"/>
    <w:rsid w:val="00C31232"/>
    <w:rsid w:val="00C33679"/>
    <w:rsid w:val="00C3555D"/>
    <w:rsid w:val="00C36A32"/>
    <w:rsid w:val="00C41EBB"/>
    <w:rsid w:val="00C4294F"/>
    <w:rsid w:val="00C43C7B"/>
    <w:rsid w:val="00C43CEE"/>
    <w:rsid w:val="00C445E5"/>
    <w:rsid w:val="00C530F9"/>
    <w:rsid w:val="00C5375A"/>
    <w:rsid w:val="00C62B73"/>
    <w:rsid w:val="00C72265"/>
    <w:rsid w:val="00C73F1F"/>
    <w:rsid w:val="00C74547"/>
    <w:rsid w:val="00C779DD"/>
    <w:rsid w:val="00C84DFA"/>
    <w:rsid w:val="00C9419F"/>
    <w:rsid w:val="00C94210"/>
    <w:rsid w:val="00CA33AB"/>
    <w:rsid w:val="00CA4759"/>
    <w:rsid w:val="00CA49EF"/>
    <w:rsid w:val="00CA63AE"/>
    <w:rsid w:val="00CB5353"/>
    <w:rsid w:val="00CB5F86"/>
    <w:rsid w:val="00CB6C77"/>
    <w:rsid w:val="00CC1B87"/>
    <w:rsid w:val="00CC5B99"/>
    <w:rsid w:val="00CC6E31"/>
    <w:rsid w:val="00CD07AD"/>
    <w:rsid w:val="00CD0F20"/>
    <w:rsid w:val="00CD18A0"/>
    <w:rsid w:val="00CD22BA"/>
    <w:rsid w:val="00CD2D15"/>
    <w:rsid w:val="00CE2209"/>
    <w:rsid w:val="00CE64DB"/>
    <w:rsid w:val="00CE7106"/>
    <w:rsid w:val="00CE774B"/>
    <w:rsid w:val="00CE7F3B"/>
    <w:rsid w:val="00CF4DF3"/>
    <w:rsid w:val="00D0122A"/>
    <w:rsid w:val="00D0263B"/>
    <w:rsid w:val="00D11848"/>
    <w:rsid w:val="00D12E5F"/>
    <w:rsid w:val="00D21E3A"/>
    <w:rsid w:val="00D233DE"/>
    <w:rsid w:val="00D25173"/>
    <w:rsid w:val="00D327D0"/>
    <w:rsid w:val="00D33388"/>
    <w:rsid w:val="00D3623B"/>
    <w:rsid w:val="00D41898"/>
    <w:rsid w:val="00D5267E"/>
    <w:rsid w:val="00D54965"/>
    <w:rsid w:val="00D570B6"/>
    <w:rsid w:val="00D64079"/>
    <w:rsid w:val="00D660F4"/>
    <w:rsid w:val="00D66603"/>
    <w:rsid w:val="00D839D4"/>
    <w:rsid w:val="00D84B9A"/>
    <w:rsid w:val="00D9036E"/>
    <w:rsid w:val="00D9115E"/>
    <w:rsid w:val="00D9617D"/>
    <w:rsid w:val="00D96B6E"/>
    <w:rsid w:val="00DA1974"/>
    <w:rsid w:val="00DA5486"/>
    <w:rsid w:val="00DA7C60"/>
    <w:rsid w:val="00DB0524"/>
    <w:rsid w:val="00DB22DD"/>
    <w:rsid w:val="00DC5B09"/>
    <w:rsid w:val="00DD17FD"/>
    <w:rsid w:val="00DE59AC"/>
    <w:rsid w:val="00DF5CAE"/>
    <w:rsid w:val="00DF7C5C"/>
    <w:rsid w:val="00DF7EB7"/>
    <w:rsid w:val="00E00480"/>
    <w:rsid w:val="00E02814"/>
    <w:rsid w:val="00E0292B"/>
    <w:rsid w:val="00E05AE6"/>
    <w:rsid w:val="00E06955"/>
    <w:rsid w:val="00E06BB2"/>
    <w:rsid w:val="00E078BC"/>
    <w:rsid w:val="00E102CE"/>
    <w:rsid w:val="00E136AD"/>
    <w:rsid w:val="00E1648A"/>
    <w:rsid w:val="00E235B2"/>
    <w:rsid w:val="00E26BD5"/>
    <w:rsid w:val="00E30075"/>
    <w:rsid w:val="00E37CEF"/>
    <w:rsid w:val="00E4103D"/>
    <w:rsid w:val="00E42A82"/>
    <w:rsid w:val="00E4401F"/>
    <w:rsid w:val="00E44645"/>
    <w:rsid w:val="00E51D48"/>
    <w:rsid w:val="00E52FA8"/>
    <w:rsid w:val="00E54A57"/>
    <w:rsid w:val="00E55691"/>
    <w:rsid w:val="00E601C1"/>
    <w:rsid w:val="00E60FCB"/>
    <w:rsid w:val="00E66C67"/>
    <w:rsid w:val="00E70337"/>
    <w:rsid w:val="00E716F2"/>
    <w:rsid w:val="00E75FA9"/>
    <w:rsid w:val="00E76171"/>
    <w:rsid w:val="00E77956"/>
    <w:rsid w:val="00E82E80"/>
    <w:rsid w:val="00E86A80"/>
    <w:rsid w:val="00E923AA"/>
    <w:rsid w:val="00E93CCF"/>
    <w:rsid w:val="00E95ABB"/>
    <w:rsid w:val="00E968B7"/>
    <w:rsid w:val="00EB55F2"/>
    <w:rsid w:val="00EC1DB4"/>
    <w:rsid w:val="00EC2188"/>
    <w:rsid w:val="00EC67F6"/>
    <w:rsid w:val="00EC6E79"/>
    <w:rsid w:val="00EC78F8"/>
    <w:rsid w:val="00ED46A1"/>
    <w:rsid w:val="00ED68D8"/>
    <w:rsid w:val="00EE0815"/>
    <w:rsid w:val="00EE12E8"/>
    <w:rsid w:val="00EE2C87"/>
    <w:rsid w:val="00EE2C8E"/>
    <w:rsid w:val="00EE3383"/>
    <w:rsid w:val="00EF0C49"/>
    <w:rsid w:val="00EF0D0F"/>
    <w:rsid w:val="00F05DD1"/>
    <w:rsid w:val="00F06E66"/>
    <w:rsid w:val="00F12315"/>
    <w:rsid w:val="00F15225"/>
    <w:rsid w:val="00F15D19"/>
    <w:rsid w:val="00F17FD3"/>
    <w:rsid w:val="00F24C1C"/>
    <w:rsid w:val="00F2507E"/>
    <w:rsid w:val="00F27973"/>
    <w:rsid w:val="00F347F7"/>
    <w:rsid w:val="00F367E7"/>
    <w:rsid w:val="00F378F5"/>
    <w:rsid w:val="00F40965"/>
    <w:rsid w:val="00F44692"/>
    <w:rsid w:val="00F4730C"/>
    <w:rsid w:val="00F47D9A"/>
    <w:rsid w:val="00F506FB"/>
    <w:rsid w:val="00F54ADE"/>
    <w:rsid w:val="00F5598C"/>
    <w:rsid w:val="00F61445"/>
    <w:rsid w:val="00F6465A"/>
    <w:rsid w:val="00F65EBC"/>
    <w:rsid w:val="00F6653E"/>
    <w:rsid w:val="00F66B25"/>
    <w:rsid w:val="00F671D6"/>
    <w:rsid w:val="00F71D58"/>
    <w:rsid w:val="00F77CC3"/>
    <w:rsid w:val="00F81611"/>
    <w:rsid w:val="00F82464"/>
    <w:rsid w:val="00F917B1"/>
    <w:rsid w:val="00F94865"/>
    <w:rsid w:val="00F94E00"/>
    <w:rsid w:val="00FA6976"/>
    <w:rsid w:val="00FB0758"/>
    <w:rsid w:val="00FB52A1"/>
    <w:rsid w:val="00FC1966"/>
    <w:rsid w:val="00FC2B5C"/>
    <w:rsid w:val="00FC6691"/>
    <w:rsid w:val="00FC6D5C"/>
    <w:rsid w:val="00FD310A"/>
    <w:rsid w:val="00FD3FC6"/>
    <w:rsid w:val="00FD5B76"/>
    <w:rsid w:val="00FE1D89"/>
    <w:rsid w:val="00FE4566"/>
    <w:rsid w:val="00FE5D5B"/>
    <w:rsid w:val="00FF36AC"/>
    <w:rsid w:val="01198DFD"/>
    <w:rsid w:val="0197E1EA"/>
    <w:rsid w:val="022FD667"/>
    <w:rsid w:val="02969D36"/>
    <w:rsid w:val="02C02689"/>
    <w:rsid w:val="031FCAE3"/>
    <w:rsid w:val="03380455"/>
    <w:rsid w:val="035722BB"/>
    <w:rsid w:val="03B9EB46"/>
    <w:rsid w:val="046DE1AF"/>
    <w:rsid w:val="04A87390"/>
    <w:rsid w:val="04E23F00"/>
    <w:rsid w:val="04F531D6"/>
    <w:rsid w:val="05145458"/>
    <w:rsid w:val="05DC7FD5"/>
    <w:rsid w:val="060B0DCF"/>
    <w:rsid w:val="06CF955C"/>
    <w:rsid w:val="0718C912"/>
    <w:rsid w:val="073C1903"/>
    <w:rsid w:val="07728CFD"/>
    <w:rsid w:val="0937C74F"/>
    <w:rsid w:val="093C5B3F"/>
    <w:rsid w:val="09B230EF"/>
    <w:rsid w:val="09E7AD62"/>
    <w:rsid w:val="0A8746CA"/>
    <w:rsid w:val="0BA7FDE3"/>
    <w:rsid w:val="0BC80812"/>
    <w:rsid w:val="0BDF3AF9"/>
    <w:rsid w:val="0C2FC06A"/>
    <w:rsid w:val="0D511303"/>
    <w:rsid w:val="0D7211ED"/>
    <w:rsid w:val="0D965007"/>
    <w:rsid w:val="0DC85F40"/>
    <w:rsid w:val="0EFC155E"/>
    <w:rsid w:val="0EFDE169"/>
    <w:rsid w:val="0F0584BD"/>
    <w:rsid w:val="0FBB8755"/>
    <w:rsid w:val="114A2A09"/>
    <w:rsid w:val="115D6276"/>
    <w:rsid w:val="11F54F09"/>
    <w:rsid w:val="12507453"/>
    <w:rsid w:val="12609951"/>
    <w:rsid w:val="129BDB24"/>
    <w:rsid w:val="129E292C"/>
    <w:rsid w:val="12A0633A"/>
    <w:rsid w:val="12F372DF"/>
    <w:rsid w:val="12FB1CCE"/>
    <w:rsid w:val="137CFBF1"/>
    <w:rsid w:val="137EC3D7"/>
    <w:rsid w:val="139C2800"/>
    <w:rsid w:val="13A33329"/>
    <w:rsid w:val="13B71724"/>
    <w:rsid w:val="13E2705C"/>
    <w:rsid w:val="141C09D0"/>
    <w:rsid w:val="1428A0DA"/>
    <w:rsid w:val="149BADBD"/>
    <w:rsid w:val="14CAFCE9"/>
    <w:rsid w:val="14DA8251"/>
    <w:rsid w:val="14EF66CD"/>
    <w:rsid w:val="14F5F90F"/>
    <w:rsid w:val="15ED7E44"/>
    <w:rsid w:val="162C277B"/>
    <w:rsid w:val="1664CB30"/>
    <w:rsid w:val="16AFC265"/>
    <w:rsid w:val="16F21F5D"/>
    <w:rsid w:val="16F8C1C1"/>
    <w:rsid w:val="17705140"/>
    <w:rsid w:val="180B8987"/>
    <w:rsid w:val="182EEAAD"/>
    <w:rsid w:val="188B1899"/>
    <w:rsid w:val="188B3604"/>
    <w:rsid w:val="18D3D024"/>
    <w:rsid w:val="18EBF90C"/>
    <w:rsid w:val="1BBC83E7"/>
    <w:rsid w:val="1BC916D0"/>
    <w:rsid w:val="1C3E86C2"/>
    <w:rsid w:val="1CB0D907"/>
    <w:rsid w:val="1D16ED87"/>
    <w:rsid w:val="1D7152B5"/>
    <w:rsid w:val="1DB546FC"/>
    <w:rsid w:val="1DCD3E70"/>
    <w:rsid w:val="1DF6AB99"/>
    <w:rsid w:val="1E236E9C"/>
    <w:rsid w:val="1E64439C"/>
    <w:rsid w:val="1E8132B0"/>
    <w:rsid w:val="1FE1D9CC"/>
    <w:rsid w:val="209B86CB"/>
    <w:rsid w:val="21F09502"/>
    <w:rsid w:val="2259EEAE"/>
    <w:rsid w:val="2259FA85"/>
    <w:rsid w:val="2270CF2C"/>
    <w:rsid w:val="2367B27F"/>
    <w:rsid w:val="23A2B909"/>
    <w:rsid w:val="23D7B7D1"/>
    <w:rsid w:val="23E577F3"/>
    <w:rsid w:val="23FEB40C"/>
    <w:rsid w:val="24A93D50"/>
    <w:rsid w:val="24BFE60C"/>
    <w:rsid w:val="24EEBE76"/>
    <w:rsid w:val="25264831"/>
    <w:rsid w:val="25EC581C"/>
    <w:rsid w:val="260FE3B4"/>
    <w:rsid w:val="265FD73E"/>
    <w:rsid w:val="279D4F54"/>
    <w:rsid w:val="285079BF"/>
    <w:rsid w:val="28C1A6A3"/>
    <w:rsid w:val="2953C8B6"/>
    <w:rsid w:val="29A3935A"/>
    <w:rsid w:val="29BC2F0B"/>
    <w:rsid w:val="2A34596F"/>
    <w:rsid w:val="2A9D8520"/>
    <w:rsid w:val="2C17B7E8"/>
    <w:rsid w:val="2C7F9A2A"/>
    <w:rsid w:val="2C82AAB6"/>
    <w:rsid w:val="2CC73458"/>
    <w:rsid w:val="2CEC1DDA"/>
    <w:rsid w:val="2D99E542"/>
    <w:rsid w:val="2EAB8439"/>
    <w:rsid w:val="2EB94F74"/>
    <w:rsid w:val="2F83F4EA"/>
    <w:rsid w:val="2FEE8F5B"/>
    <w:rsid w:val="3022B55A"/>
    <w:rsid w:val="3135E520"/>
    <w:rsid w:val="31A64676"/>
    <w:rsid w:val="32A435BC"/>
    <w:rsid w:val="33153209"/>
    <w:rsid w:val="332451BF"/>
    <w:rsid w:val="345199A8"/>
    <w:rsid w:val="34B0E78E"/>
    <w:rsid w:val="34BF34A8"/>
    <w:rsid w:val="35475512"/>
    <w:rsid w:val="35785B73"/>
    <w:rsid w:val="362DFDA0"/>
    <w:rsid w:val="3644827E"/>
    <w:rsid w:val="3653B288"/>
    <w:rsid w:val="368E2FFD"/>
    <w:rsid w:val="370A043F"/>
    <w:rsid w:val="371589E0"/>
    <w:rsid w:val="379398AE"/>
    <w:rsid w:val="37EDCAD0"/>
    <w:rsid w:val="381767CC"/>
    <w:rsid w:val="38361837"/>
    <w:rsid w:val="387B1E1D"/>
    <w:rsid w:val="38F6BC22"/>
    <w:rsid w:val="3A03B5B8"/>
    <w:rsid w:val="3ABDAC71"/>
    <w:rsid w:val="3B4AF052"/>
    <w:rsid w:val="3C1EB802"/>
    <w:rsid w:val="3C5CF669"/>
    <w:rsid w:val="3C9AA082"/>
    <w:rsid w:val="3CAC7256"/>
    <w:rsid w:val="3DCAA95C"/>
    <w:rsid w:val="3E013742"/>
    <w:rsid w:val="3E2144B0"/>
    <w:rsid w:val="3E40BBA4"/>
    <w:rsid w:val="3EA73025"/>
    <w:rsid w:val="3EAC2CB7"/>
    <w:rsid w:val="3F19E9C3"/>
    <w:rsid w:val="3FC892B4"/>
    <w:rsid w:val="3FD88D7D"/>
    <w:rsid w:val="41921D0B"/>
    <w:rsid w:val="42B6E436"/>
    <w:rsid w:val="43FCFB81"/>
    <w:rsid w:val="447398F9"/>
    <w:rsid w:val="450E9C0C"/>
    <w:rsid w:val="45C279A4"/>
    <w:rsid w:val="45D91D54"/>
    <w:rsid w:val="45FF0A7A"/>
    <w:rsid w:val="47CDF59B"/>
    <w:rsid w:val="4810AAD7"/>
    <w:rsid w:val="4823F190"/>
    <w:rsid w:val="4842A97A"/>
    <w:rsid w:val="49280423"/>
    <w:rsid w:val="4971A490"/>
    <w:rsid w:val="49A0E7E5"/>
    <w:rsid w:val="49E1B610"/>
    <w:rsid w:val="4AC924B6"/>
    <w:rsid w:val="4BD23D0A"/>
    <w:rsid w:val="4C45912C"/>
    <w:rsid w:val="4DD4B68A"/>
    <w:rsid w:val="4E7CA19D"/>
    <w:rsid w:val="4E984AD5"/>
    <w:rsid w:val="4ECF8845"/>
    <w:rsid w:val="4F07672B"/>
    <w:rsid w:val="5069B355"/>
    <w:rsid w:val="50B792E0"/>
    <w:rsid w:val="51335034"/>
    <w:rsid w:val="51478A35"/>
    <w:rsid w:val="52E8B727"/>
    <w:rsid w:val="52F60546"/>
    <w:rsid w:val="53527F57"/>
    <w:rsid w:val="53955BE2"/>
    <w:rsid w:val="53E4ACF1"/>
    <w:rsid w:val="544A1804"/>
    <w:rsid w:val="5498DF37"/>
    <w:rsid w:val="54C6BE2A"/>
    <w:rsid w:val="5525703C"/>
    <w:rsid w:val="562896FA"/>
    <w:rsid w:val="562C7275"/>
    <w:rsid w:val="56A86973"/>
    <w:rsid w:val="57582064"/>
    <w:rsid w:val="5776002D"/>
    <w:rsid w:val="599161E2"/>
    <w:rsid w:val="59CD6D2E"/>
    <w:rsid w:val="5A255588"/>
    <w:rsid w:val="5A4CF4AF"/>
    <w:rsid w:val="5AC358FF"/>
    <w:rsid w:val="5B386053"/>
    <w:rsid w:val="5C083E28"/>
    <w:rsid w:val="5C2DF196"/>
    <w:rsid w:val="5CF4B5A6"/>
    <w:rsid w:val="5D79A674"/>
    <w:rsid w:val="5D92B160"/>
    <w:rsid w:val="5DB6D1FD"/>
    <w:rsid w:val="5DD9B8BF"/>
    <w:rsid w:val="5E763471"/>
    <w:rsid w:val="5E8D4E47"/>
    <w:rsid w:val="5E9EBC15"/>
    <w:rsid w:val="5FBFF133"/>
    <w:rsid w:val="60699205"/>
    <w:rsid w:val="607CB8BB"/>
    <w:rsid w:val="6191D997"/>
    <w:rsid w:val="62886C22"/>
    <w:rsid w:val="62B70026"/>
    <w:rsid w:val="63BDD794"/>
    <w:rsid w:val="63D25AD1"/>
    <w:rsid w:val="645D4EA3"/>
    <w:rsid w:val="6492D448"/>
    <w:rsid w:val="64D4B64E"/>
    <w:rsid w:val="65C5D903"/>
    <w:rsid w:val="6660E400"/>
    <w:rsid w:val="68451A5C"/>
    <w:rsid w:val="68632108"/>
    <w:rsid w:val="68A1B3E0"/>
    <w:rsid w:val="6985085E"/>
    <w:rsid w:val="69894351"/>
    <w:rsid w:val="69A585D3"/>
    <w:rsid w:val="6A22B3A4"/>
    <w:rsid w:val="6A566878"/>
    <w:rsid w:val="6A6F191D"/>
    <w:rsid w:val="6AB70819"/>
    <w:rsid w:val="6AD42761"/>
    <w:rsid w:val="6AED3306"/>
    <w:rsid w:val="6B76EE9F"/>
    <w:rsid w:val="6CDA677D"/>
    <w:rsid w:val="6F18B588"/>
    <w:rsid w:val="6F3F0550"/>
    <w:rsid w:val="6F97B21C"/>
    <w:rsid w:val="7080C665"/>
    <w:rsid w:val="709AC58E"/>
    <w:rsid w:val="70B84EA4"/>
    <w:rsid w:val="70D793D6"/>
    <w:rsid w:val="7184816A"/>
    <w:rsid w:val="7223082F"/>
    <w:rsid w:val="72596E66"/>
    <w:rsid w:val="731D498E"/>
    <w:rsid w:val="73274E15"/>
    <w:rsid w:val="73578292"/>
    <w:rsid w:val="737157B0"/>
    <w:rsid w:val="74658062"/>
    <w:rsid w:val="74B6F8BC"/>
    <w:rsid w:val="753D7107"/>
    <w:rsid w:val="7649C0C7"/>
    <w:rsid w:val="7899AD28"/>
    <w:rsid w:val="796018AB"/>
    <w:rsid w:val="7A840DF2"/>
    <w:rsid w:val="7B965D87"/>
    <w:rsid w:val="7BD089D8"/>
    <w:rsid w:val="7C851CBA"/>
    <w:rsid w:val="7CA8E88C"/>
    <w:rsid w:val="7F412CAE"/>
    <w:rsid w:val="7F4D6D22"/>
    <w:rsid w:val="7FB62090"/>
    <w:rsid w:val="7FBAB338"/>
    <w:rsid w:val="7FE20A5F"/>
    <w:rsid w:val="7FF20334"/>
  </w:rsids>
  <m:mathPr>
    <m:mathFont m:val="Cambria Math"/>
    <m:brkBin m:val="before"/>
    <m:brkBinSub m:val="--"/>
    <m:smallFrac m:val="0"/>
    <m:dispDef/>
    <m:lMargin m:val="0"/>
    <m:rMargin m:val="0"/>
    <m:defJc m:val="centerGroup"/>
    <m:wrapIndent m:val="1440"/>
    <m:intLim m:val="subSup"/>
    <m:naryLim m:val="undOvr"/>
  </m:mathPr>
  <w:themeFontLang w:val="en-US" w:eastAsia="ko-KR"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F620"/>
  <w15:chartTrackingRefBased/>
  <w15:docId w15:val="{5845E3F1-F562-4D99-939E-6F47601E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Mangal"/>
        <w:sz w:val="22"/>
        <w:lang w:val="en-US" w:eastAsia="ko-KR" w:bidi="n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81F1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Kop2">
    <w:name w:val="heading 2"/>
    <w:basedOn w:val="Standaard"/>
    <w:next w:val="Standaard"/>
    <w:link w:val="Kop2Char"/>
    <w:uiPriority w:val="9"/>
    <w:unhideWhenUsed/>
    <w:qFormat/>
    <w:rsid w:val="00981F1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Kop3">
    <w:name w:val="heading 3"/>
    <w:basedOn w:val="Standaard"/>
    <w:next w:val="Standaard"/>
    <w:link w:val="Kop3Char"/>
    <w:uiPriority w:val="9"/>
    <w:unhideWhenUsed/>
    <w:qFormat/>
    <w:rsid w:val="00981F16"/>
    <w:pPr>
      <w:keepNext/>
      <w:keepLines/>
      <w:spacing w:before="160" w:after="80"/>
      <w:outlineLvl w:val="2"/>
    </w:pPr>
    <w:rPr>
      <w:rFonts w:eastAsiaTheme="majorEastAsia" w:cstheme="majorBidi"/>
      <w:color w:val="0F4761" w:themeColor="accent1" w:themeShade="BF"/>
      <w:sz w:val="28"/>
      <w:szCs w:val="25"/>
    </w:rPr>
  </w:style>
  <w:style w:type="paragraph" w:styleId="Kop4">
    <w:name w:val="heading 4"/>
    <w:basedOn w:val="Standaard"/>
    <w:next w:val="Standaard"/>
    <w:link w:val="Kop4Char"/>
    <w:uiPriority w:val="9"/>
    <w:semiHidden/>
    <w:unhideWhenUsed/>
    <w:qFormat/>
    <w:rsid w:val="00981F1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81F1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81F1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81F1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81F1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81F1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1F16"/>
    <w:rPr>
      <w:rFonts w:asciiTheme="majorHAnsi" w:eastAsiaTheme="majorEastAsia" w:hAnsiTheme="majorHAnsi" w:cstheme="majorBidi"/>
      <w:color w:val="0F4761" w:themeColor="accent1" w:themeShade="BF"/>
      <w:sz w:val="40"/>
      <w:szCs w:val="36"/>
    </w:rPr>
  </w:style>
  <w:style w:type="character" w:customStyle="1" w:styleId="Kop2Char">
    <w:name w:val="Kop 2 Char"/>
    <w:basedOn w:val="Standaardalinea-lettertype"/>
    <w:link w:val="Kop2"/>
    <w:uiPriority w:val="9"/>
    <w:rsid w:val="00981F16"/>
    <w:rPr>
      <w:rFonts w:asciiTheme="majorHAnsi" w:eastAsiaTheme="majorEastAsia" w:hAnsiTheme="majorHAnsi" w:cstheme="majorBidi"/>
      <w:color w:val="0F4761" w:themeColor="accent1" w:themeShade="BF"/>
      <w:sz w:val="32"/>
      <w:szCs w:val="29"/>
    </w:rPr>
  </w:style>
  <w:style w:type="character" w:customStyle="1" w:styleId="Kop3Char">
    <w:name w:val="Kop 3 Char"/>
    <w:basedOn w:val="Standaardalinea-lettertype"/>
    <w:link w:val="Kop3"/>
    <w:uiPriority w:val="9"/>
    <w:rsid w:val="00981F16"/>
    <w:rPr>
      <w:rFonts w:eastAsiaTheme="majorEastAsia" w:cstheme="majorBidi"/>
      <w:color w:val="0F4761" w:themeColor="accent1" w:themeShade="BF"/>
      <w:sz w:val="28"/>
      <w:szCs w:val="25"/>
    </w:rPr>
  </w:style>
  <w:style w:type="character" w:customStyle="1" w:styleId="Kop4Char">
    <w:name w:val="Kop 4 Char"/>
    <w:basedOn w:val="Standaardalinea-lettertype"/>
    <w:link w:val="Kop4"/>
    <w:uiPriority w:val="9"/>
    <w:semiHidden/>
    <w:rsid w:val="00981F1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81F1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81F1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81F1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81F1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81F16"/>
    <w:rPr>
      <w:rFonts w:eastAsiaTheme="majorEastAsia" w:cstheme="majorBidi"/>
      <w:color w:val="272727" w:themeColor="text1" w:themeTint="D8"/>
    </w:rPr>
  </w:style>
  <w:style w:type="paragraph" w:styleId="Titel">
    <w:name w:val="Title"/>
    <w:basedOn w:val="Standaard"/>
    <w:next w:val="Standaard"/>
    <w:link w:val="TitelChar"/>
    <w:uiPriority w:val="10"/>
    <w:qFormat/>
    <w:rsid w:val="00981F1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elChar">
    <w:name w:val="Titel Char"/>
    <w:basedOn w:val="Standaardalinea-lettertype"/>
    <w:link w:val="Titel"/>
    <w:uiPriority w:val="10"/>
    <w:rsid w:val="00981F16"/>
    <w:rPr>
      <w:rFonts w:asciiTheme="majorHAnsi" w:eastAsiaTheme="majorEastAsia" w:hAnsiTheme="majorHAnsi" w:cstheme="majorBidi"/>
      <w:spacing w:val="-10"/>
      <w:kern w:val="28"/>
      <w:sz w:val="56"/>
      <w:szCs w:val="50"/>
    </w:rPr>
  </w:style>
  <w:style w:type="paragraph" w:styleId="Ondertitel">
    <w:name w:val="Subtitle"/>
    <w:basedOn w:val="Standaard"/>
    <w:next w:val="Standaard"/>
    <w:link w:val="OndertitelChar"/>
    <w:uiPriority w:val="11"/>
    <w:qFormat/>
    <w:rsid w:val="00981F16"/>
    <w:pPr>
      <w:numPr>
        <w:ilvl w:val="1"/>
      </w:numPr>
    </w:pPr>
    <w:rPr>
      <w:rFonts w:eastAsiaTheme="majorEastAsia" w:cstheme="majorBidi"/>
      <w:color w:val="595959" w:themeColor="text1" w:themeTint="A6"/>
      <w:spacing w:val="15"/>
      <w:sz w:val="28"/>
      <w:szCs w:val="25"/>
    </w:rPr>
  </w:style>
  <w:style w:type="character" w:customStyle="1" w:styleId="OndertitelChar">
    <w:name w:val="Ondertitel Char"/>
    <w:basedOn w:val="Standaardalinea-lettertype"/>
    <w:link w:val="Ondertitel"/>
    <w:uiPriority w:val="11"/>
    <w:rsid w:val="00981F16"/>
    <w:rPr>
      <w:rFonts w:eastAsiaTheme="majorEastAsia" w:cstheme="majorBidi"/>
      <w:color w:val="595959" w:themeColor="text1" w:themeTint="A6"/>
      <w:spacing w:val="15"/>
      <w:sz w:val="28"/>
      <w:szCs w:val="25"/>
    </w:rPr>
  </w:style>
  <w:style w:type="paragraph" w:styleId="Citaat">
    <w:name w:val="Quote"/>
    <w:basedOn w:val="Standaard"/>
    <w:next w:val="Standaard"/>
    <w:link w:val="CitaatChar"/>
    <w:uiPriority w:val="29"/>
    <w:qFormat/>
    <w:rsid w:val="00981F1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81F16"/>
    <w:rPr>
      <w:i/>
      <w:iCs/>
      <w:color w:val="404040" w:themeColor="text1" w:themeTint="BF"/>
    </w:rPr>
  </w:style>
  <w:style w:type="paragraph" w:styleId="Lijstalinea">
    <w:name w:val="List Paragraph"/>
    <w:basedOn w:val="Standaard"/>
    <w:uiPriority w:val="34"/>
    <w:qFormat/>
    <w:rsid w:val="00981F16"/>
    <w:pPr>
      <w:ind w:left="720"/>
      <w:contextualSpacing/>
    </w:pPr>
  </w:style>
  <w:style w:type="character" w:styleId="Intensievebenadrukking">
    <w:name w:val="Intense Emphasis"/>
    <w:basedOn w:val="Standaardalinea-lettertype"/>
    <w:uiPriority w:val="21"/>
    <w:qFormat/>
    <w:rsid w:val="00981F16"/>
    <w:rPr>
      <w:i/>
      <w:iCs/>
      <w:color w:val="0F4761" w:themeColor="accent1" w:themeShade="BF"/>
    </w:rPr>
  </w:style>
  <w:style w:type="paragraph" w:styleId="Duidelijkcitaat">
    <w:name w:val="Intense Quote"/>
    <w:basedOn w:val="Standaard"/>
    <w:next w:val="Standaard"/>
    <w:link w:val="DuidelijkcitaatChar"/>
    <w:uiPriority w:val="30"/>
    <w:qFormat/>
    <w:rsid w:val="00981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81F16"/>
    <w:rPr>
      <w:i/>
      <w:iCs/>
      <w:color w:val="0F4761" w:themeColor="accent1" w:themeShade="BF"/>
    </w:rPr>
  </w:style>
  <w:style w:type="character" w:styleId="Intensieveverwijzing">
    <w:name w:val="Intense Reference"/>
    <w:basedOn w:val="Standaardalinea-lettertype"/>
    <w:uiPriority w:val="32"/>
    <w:qFormat/>
    <w:rsid w:val="00981F16"/>
    <w:rPr>
      <w:b/>
      <w:bCs/>
      <w:smallCaps/>
      <w:color w:val="0F4761" w:themeColor="accent1" w:themeShade="BF"/>
      <w:spacing w:val="5"/>
    </w:rPr>
  </w:style>
  <w:style w:type="paragraph" w:styleId="Kopvaninhoudsopgave">
    <w:name w:val="TOC Heading"/>
    <w:basedOn w:val="Kop1"/>
    <w:next w:val="Standaard"/>
    <w:uiPriority w:val="39"/>
    <w:unhideWhenUsed/>
    <w:qFormat/>
    <w:rsid w:val="00A566B2"/>
    <w:pPr>
      <w:spacing w:before="240" w:after="0"/>
      <w:outlineLvl w:val="9"/>
    </w:pPr>
    <w:rPr>
      <w:sz w:val="32"/>
      <w:szCs w:val="32"/>
      <w:lang w:val="en-GB" w:eastAsia="en-GB" w:bidi="ar-SA"/>
      <w14:ligatures w14:val="none"/>
    </w:rPr>
  </w:style>
  <w:style w:type="paragraph" w:styleId="Inhopg1">
    <w:name w:val="toc 1"/>
    <w:basedOn w:val="Standaard"/>
    <w:next w:val="Standaard"/>
    <w:autoRedefine/>
    <w:uiPriority w:val="39"/>
    <w:unhideWhenUsed/>
    <w:rsid w:val="00A566B2"/>
    <w:pPr>
      <w:spacing w:after="100"/>
    </w:pPr>
  </w:style>
  <w:style w:type="paragraph" w:styleId="Inhopg2">
    <w:name w:val="toc 2"/>
    <w:basedOn w:val="Standaard"/>
    <w:next w:val="Standaard"/>
    <w:autoRedefine/>
    <w:uiPriority w:val="39"/>
    <w:unhideWhenUsed/>
    <w:rsid w:val="00A566B2"/>
    <w:pPr>
      <w:spacing w:after="100"/>
      <w:ind w:left="220"/>
    </w:pPr>
  </w:style>
  <w:style w:type="character" w:styleId="Hyperlink">
    <w:name w:val="Hyperlink"/>
    <w:basedOn w:val="Standaardalinea-lettertype"/>
    <w:uiPriority w:val="99"/>
    <w:unhideWhenUsed/>
    <w:rsid w:val="00A566B2"/>
    <w:rPr>
      <w:color w:val="467886" w:themeColor="hyperlink"/>
      <w:u w:val="single"/>
    </w:rPr>
  </w:style>
  <w:style w:type="paragraph" w:styleId="Geenafstand">
    <w:name w:val="No Spacing"/>
    <w:link w:val="GeenafstandChar"/>
    <w:uiPriority w:val="1"/>
    <w:qFormat/>
    <w:rsid w:val="00447B25"/>
    <w:pPr>
      <w:spacing w:after="0" w:line="240" w:lineRule="auto"/>
    </w:pPr>
    <w:rPr>
      <w:rFonts w:cstheme="minorBidi"/>
      <w:szCs w:val="22"/>
      <w14:ligatures w14:val="none"/>
    </w:rPr>
  </w:style>
  <w:style w:type="character" w:customStyle="1" w:styleId="GeenafstandChar">
    <w:name w:val="Geen afstand Char"/>
    <w:basedOn w:val="Standaardalinea-lettertype"/>
    <w:link w:val="Geenafstand"/>
    <w:uiPriority w:val="1"/>
    <w:rsid w:val="00447B25"/>
    <w:rPr>
      <w:rFonts w:cstheme="minorBidi"/>
      <w:szCs w:val="22"/>
      <w14:ligatures w14:val="none"/>
    </w:rPr>
  </w:style>
  <w:style w:type="character" w:styleId="Onopgelostemelding">
    <w:name w:val="Unresolved Mention"/>
    <w:basedOn w:val="Standaardalinea-lettertype"/>
    <w:uiPriority w:val="99"/>
    <w:semiHidden/>
    <w:unhideWhenUsed/>
    <w:rsid w:val="00447B25"/>
    <w:rPr>
      <w:color w:val="605E5C"/>
      <w:shd w:val="clear" w:color="auto" w:fill="E1DFDD"/>
    </w:rPr>
  </w:style>
  <w:style w:type="character" w:styleId="Verwijzingopmerking">
    <w:name w:val="annotation reference"/>
    <w:basedOn w:val="Standaardalinea-lettertype"/>
    <w:uiPriority w:val="99"/>
    <w:semiHidden/>
    <w:unhideWhenUsed/>
    <w:rsid w:val="00447B25"/>
    <w:rPr>
      <w:sz w:val="16"/>
      <w:szCs w:val="16"/>
    </w:rPr>
  </w:style>
  <w:style w:type="paragraph" w:styleId="Tekstopmerking">
    <w:name w:val="annotation text"/>
    <w:basedOn w:val="Standaard"/>
    <w:link w:val="TekstopmerkingChar"/>
    <w:uiPriority w:val="99"/>
    <w:unhideWhenUsed/>
    <w:rsid w:val="00447B25"/>
    <w:pPr>
      <w:spacing w:line="240" w:lineRule="auto"/>
    </w:pPr>
    <w:rPr>
      <w:sz w:val="20"/>
      <w:szCs w:val="18"/>
      <w:lang w:val="nl-NL"/>
    </w:rPr>
  </w:style>
  <w:style w:type="character" w:customStyle="1" w:styleId="TekstopmerkingChar">
    <w:name w:val="Tekst opmerking Char"/>
    <w:basedOn w:val="Standaardalinea-lettertype"/>
    <w:link w:val="Tekstopmerking"/>
    <w:uiPriority w:val="99"/>
    <w:rsid w:val="00447B25"/>
    <w:rPr>
      <w:sz w:val="20"/>
      <w:szCs w:val="18"/>
      <w:lang w:val="nl-NL"/>
    </w:rPr>
  </w:style>
  <w:style w:type="paragraph" w:styleId="Onderwerpvanopmerking">
    <w:name w:val="annotation subject"/>
    <w:basedOn w:val="Tekstopmerking"/>
    <w:next w:val="Tekstopmerking"/>
    <w:link w:val="OnderwerpvanopmerkingChar"/>
    <w:uiPriority w:val="99"/>
    <w:semiHidden/>
    <w:unhideWhenUsed/>
    <w:rsid w:val="00447B25"/>
    <w:rPr>
      <w:b/>
      <w:bCs/>
    </w:rPr>
  </w:style>
  <w:style w:type="character" w:customStyle="1" w:styleId="OnderwerpvanopmerkingChar">
    <w:name w:val="Onderwerp van opmerking Char"/>
    <w:basedOn w:val="TekstopmerkingChar"/>
    <w:link w:val="Onderwerpvanopmerking"/>
    <w:uiPriority w:val="99"/>
    <w:semiHidden/>
    <w:rsid w:val="00447B25"/>
    <w:rPr>
      <w:b/>
      <w:bCs/>
      <w:sz w:val="20"/>
      <w:szCs w:val="18"/>
      <w:lang w:val="nl-NL"/>
    </w:rPr>
  </w:style>
  <w:style w:type="character" w:styleId="GevolgdeHyperlink">
    <w:name w:val="FollowedHyperlink"/>
    <w:basedOn w:val="Standaardalinea-lettertype"/>
    <w:uiPriority w:val="99"/>
    <w:semiHidden/>
    <w:unhideWhenUsed/>
    <w:rsid w:val="00447B25"/>
    <w:rPr>
      <w:color w:val="96607D" w:themeColor="followedHyperlink"/>
      <w:u w:val="single"/>
    </w:rPr>
  </w:style>
  <w:style w:type="paragraph" w:styleId="Revisie">
    <w:name w:val="Revision"/>
    <w:hidden/>
    <w:uiPriority w:val="99"/>
    <w:semiHidden/>
    <w:rsid w:val="00FB07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05705">
      <w:bodyDiv w:val="1"/>
      <w:marLeft w:val="0"/>
      <w:marRight w:val="0"/>
      <w:marTop w:val="0"/>
      <w:marBottom w:val="0"/>
      <w:divBdr>
        <w:top w:val="none" w:sz="0" w:space="0" w:color="auto"/>
        <w:left w:val="none" w:sz="0" w:space="0" w:color="auto"/>
        <w:bottom w:val="none" w:sz="0" w:space="0" w:color="auto"/>
        <w:right w:val="none" w:sz="0" w:space="0" w:color="auto"/>
      </w:divBdr>
    </w:div>
    <w:div w:id="212011653">
      <w:bodyDiv w:val="1"/>
      <w:marLeft w:val="0"/>
      <w:marRight w:val="0"/>
      <w:marTop w:val="0"/>
      <w:marBottom w:val="0"/>
      <w:divBdr>
        <w:top w:val="none" w:sz="0" w:space="0" w:color="auto"/>
        <w:left w:val="none" w:sz="0" w:space="0" w:color="auto"/>
        <w:bottom w:val="none" w:sz="0" w:space="0" w:color="auto"/>
        <w:right w:val="none" w:sz="0" w:space="0" w:color="auto"/>
      </w:divBdr>
      <w:divsChild>
        <w:div w:id="492182193">
          <w:marLeft w:val="-720"/>
          <w:marRight w:val="0"/>
          <w:marTop w:val="0"/>
          <w:marBottom w:val="0"/>
          <w:divBdr>
            <w:top w:val="none" w:sz="0" w:space="0" w:color="auto"/>
            <w:left w:val="none" w:sz="0" w:space="0" w:color="auto"/>
            <w:bottom w:val="none" w:sz="0" w:space="0" w:color="auto"/>
            <w:right w:val="none" w:sz="0" w:space="0" w:color="auto"/>
          </w:divBdr>
        </w:div>
      </w:divsChild>
    </w:div>
    <w:div w:id="277613681">
      <w:bodyDiv w:val="1"/>
      <w:marLeft w:val="0"/>
      <w:marRight w:val="0"/>
      <w:marTop w:val="0"/>
      <w:marBottom w:val="0"/>
      <w:divBdr>
        <w:top w:val="none" w:sz="0" w:space="0" w:color="auto"/>
        <w:left w:val="none" w:sz="0" w:space="0" w:color="auto"/>
        <w:bottom w:val="none" w:sz="0" w:space="0" w:color="auto"/>
        <w:right w:val="none" w:sz="0" w:space="0" w:color="auto"/>
      </w:divBdr>
      <w:divsChild>
        <w:div w:id="1085345920">
          <w:marLeft w:val="0"/>
          <w:marRight w:val="0"/>
          <w:marTop w:val="0"/>
          <w:marBottom w:val="0"/>
          <w:divBdr>
            <w:top w:val="none" w:sz="0" w:space="0" w:color="auto"/>
            <w:left w:val="none" w:sz="0" w:space="0" w:color="auto"/>
            <w:bottom w:val="none" w:sz="0" w:space="0" w:color="auto"/>
            <w:right w:val="none" w:sz="0" w:space="0" w:color="auto"/>
          </w:divBdr>
        </w:div>
      </w:divsChild>
    </w:div>
    <w:div w:id="368191617">
      <w:bodyDiv w:val="1"/>
      <w:marLeft w:val="0"/>
      <w:marRight w:val="0"/>
      <w:marTop w:val="0"/>
      <w:marBottom w:val="0"/>
      <w:divBdr>
        <w:top w:val="none" w:sz="0" w:space="0" w:color="auto"/>
        <w:left w:val="none" w:sz="0" w:space="0" w:color="auto"/>
        <w:bottom w:val="none" w:sz="0" w:space="0" w:color="auto"/>
        <w:right w:val="none" w:sz="0" w:space="0" w:color="auto"/>
      </w:divBdr>
    </w:div>
    <w:div w:id="548808373">
      <w:bodyDiv w:val="1"/>
      <w:marLeft w:val="0"/>
      <w:marRight w:val="0"/>
      <w:marTop w:val="0"/>
      <w:marBottom w:val="0"/>
      <w:divBdr>
        <w:top w:val="none" w:sz="0" w:space="0" w:color="auto"/>
        <w:left w:val="none" w:sz="0" w:space="0" w:color="auto"/>
        <w:bottom w:val="none" w:sz="0" w:space="0" w:color="auto"/>
        <w:right w:val="none" w:sz="0" w:space="0" w:color="auto"/>
      </w:divBdr>
      <w:divsChild>
        <w:div w:id="48502973">
          <w:marLeft w:val="-720"/>
          <w:marRight w:val="0"/>
          <w:marTop w:val="0"/>
          <w:marBottom w:val="0"/>
          <w:divBdr>
            <w:top w:val="none" w:sz="0" w:space="0" w:color="auto"/>
            <w:left w:val="none" w:sz="0" w:space="0" w:color="auto"/>
            <w:bottom w:val="none" w:sz="0" w:space="0" w:color="auto"/>
            <w:right w:val="none" w:sz="0" w:space="0" w:color="auto"/>
          </w:divBdr>
        </w:div>
      </w:divsChild>
    </w:div>
    <w:div w:id="582841851">
      <w:bodyDiv w:val="1"/>
      <w:marLeft w:val="0"/>
      <w:marRight w:val="0"/>
      <w:marTop w:val="0"/>
      <w:marBottom w:val="0"/>
      <w:divBdr>
        <w:top w:val="none" w:sz="0" w:space="0" w:color="auto"/>
        <w:left w:val="none" w:sz="0" w:space="0" w:color="auto"/>
        <w:bottom w:val="none" w:sz="0" w:space="0" w:color="auto"/>
        <w:right w:val="none" w:sz="0" w:space="0" w:color="auto"/>
      </w:divBdr>
    </w:div>
    <w:div w:id="630598842">
      <w:bodyDiv w:val="1"/>
      <w:marLeft w:val="0"/>
      <w:marRight w:val="0"/>
      <w:marTop w:val="0"/>
      <w:marBottom w:val="0"/>
      <w:divBdr>
        <w:top w:val="none" w:sz="0" w:space="0" w:color="auto"/>
        <w:left w:val="none" w:sz="0" w:space="0" w:color="auto"/>
        <w:bottom w:val="none" w:sz="0" w:space="0" w:color="auto"/>
        <w:right w:val="none" w:sz="0" w:space="0" w:color="auto"/>
      </w:divBdr>
    </w:div>
    <w:div w:id="635254802">
      <w:bodyDiv w:val="1"/>
      <w:marLeft w:val="0"/>
      <w:marRight w:val="0"/>
      <w:marTop w:val="0"/>
      <w:marBottom w:val="0"/>
      <w:divBdr>
        <w:top w:val="none" w:sz="0" w:space="0" w:color="auto"/>
        <w:left w:val="none" w:sz="0" w:space="0" w:color="auto"/>
        <w:bottom w:val="none" w:sz="0" w:space="0" w:color="auto"/>
        <w:right w:val="none" w:sz="0" w:space="0" w:color="auto"/>
      </w:divBdr>
    </w:div>
    <w:div w:id="751396903">
      <w:bodyDiv w:val="1"/>
      <w:marLeft w:val="0"/>
      <w:marRight w:val="0"/>
      <w:marTop w:val="0"/>
      <w:marBottom w:val="0"/>
      <w:divBdr>
        <w:top w:val="none" w:sz="0" w:space="0" w:color="auto"/>
        <w:left w:val="none" w:sz="0" w:space="0" w:color="auto"/>
        <w:bottom w:val="none" w:sz="0" w:space="0" w:color="auto"/>
        <w:right w:val="none" w:sz="0" w:space="0" w:color="auto"/>
      </w:divBdr>
    </w:div>
    <w:div w:id="1016423034">
      <w:bodyDiv w:val="1"/>
      <w:marLeft w:val="0"/>
      <w:marRight w:val="0"/>
      <w:marTop w:val="0"/>
      <w:marBottom w:val="0"/>
      <w:divBdr>
        <w:top w:val="none" w:sz="0" w:space="0" w:color="auto"/>
        <w:left w:val="none" w:sz="0" w:space="0" w:color="auto"/>
        <w:bottom w:val="none" w:sz="0" w:space="0" w:color="auto"/>
        <w:right w:val="none" w:sz="0" w:space="0" w:color="auto"/>
      </w:divBdr>
    </w:div>
    <w:div w:id="1037513724">
      <w:bodyDiv w:val="1"/>
      <w:marLeft w:val="0"/>
      <w:marRight w:val="0"/>
      <w:marTop w:val="0"/>
      <w:marBottom w:val="0"/>
      <w:divBdr>
        <w:top w:val="none" w:sz="0" w:space="0" w:color="auto"/>
        <w:left w:val="none" w:sz="0" w:space="0" w:color="auto"/>
        <w:bottom w:val="none" w:sz="0" w:space="0" w:color="auto"/>
        <w:right w:val="none" w:sz="0" w:space="0" w:color="auto"/>
      </w:divBdr>
    </w:div>
    <w:div w:id="1242787562">
      <w:bodyDiv w:val="1"/>
      <w:marLeft w:val="0"/>
      <w:marRight w:val="0"/>
      <w:marTop w:val="0"/>
      <w:marBottom w:val="0"/>
      <w:divBdr>
        <w:top w:val="none" w:sz="0" w:space="0" w:color="auto"/>
        <w:left w:val="none" w:sz="0" w:space="0" w:color="auto"/>
        <w:bottom w:val="none" w:sz="0" w:space="0" w:color="auto"/>
        <w:right w:val="none" w:sz="0" w:space="0" w:color="auto"/>
      </w:divBdr>
    </w:div>
    <w:div w:id="1254783603">
      <w:bodyDiv w:val="1"/>
      <w:marLeft w:val="0"/>
      <w:marRight w:val="0"/>
      <w:marTop w:val="0"/>
      <w:marBottom w:val="0"/>
      <w:divBdr>
        <w:top w:val="none" w:sz="0" w:space="0" w:color="auto"/>
        <w:left w:val="none" w:sz="0" w:space="0" w:color="auto"/>
        <w:bottom w:val="none" w:sz="0" w:space="0" w:color="auto"/>
        <w:right w:val="none" w:sz="0" w:space="0" w:color="auto"/>
      </w:divBdr>
    </w:div>
    <w:div w:id="1269387522">
      <w:bodyDiv w:val="1"/>
      <w:marLeft w:val="0"/>
      <w:marRight w:val="0"/>
      <w:marTop w:val="0"/>
      <w:marBottom w:val="0"/>
      <w:divBdr>
        <w:top w:val="none" w:sz="0" w:space="0" w:color="auto"/>
        <w:left w:val="none" w:sz="0" w:space="0" w:color="auto"/>
        <w:bottom w:val="none" w:sz="0" w:space="0" w:color="auto"/>
        <w:right w:val="none" w:sz="0" w:space="0" w:color="auto"/>
      </w:divBdr>
      <w:divsChild>
        <w:div w:id="544948023">
          <w:marLeft w:val="0"/>
          <w:marRight w:val="0"/>
          <w:marTop w:val="0"/>
          <w:marBottom w:val="0"/>
          <w:divBdr>
            <w:top w:val="none" w:sz="0" w:space="0" w:color="auto"/>
            <w:left w:val="none" w:sz="0" w:space="0" w:color="auto"/>
            <w:bottom w:val="none" w:sz="0" w:space="0" w:color="auto"/>
            <w:right w:val="none" w:sz="0" w:space="0" w:color="auto"/>
          </w:divBdr>
        </w:div>
      </w:divsChild>
    </w:div>
    <w:div w:id="1335693422">
      <w:bodyDiv w:val="1"/>
      <w:marLeft w:val="0"/>
      <w:marRight w:val="0"/>
      <w:marTop w:val="0"/>
      <w:marBottom w:val="0"/>
      <w:divBdr>
        <w:top w:val="none" w:sz="0" w:space="0" w:color="auto"/>
        <w:left w:val="none" w:sz="0" w:space="0" w:color="auto"/>
        <w:bottom w:val="none" w:sz="0" w:space="0" w:color="auto"/>
        <w:right w:val="none" w:sz="0" w:space="0" w:color="auto"/>
      </w:divBdr>
    </w:div>
    <w:div w:id="1754431023">
      <w:bodyDiv w:val="1"/>
      <w:marLeft w:val="0"/>
      <w:marRight w:val="0"/>
      <w:marTop w:val="0"/>
      <w:marBottom w:val="0"/>
      <w:divBdr>
        <w:top w:val="none" w:sz="0" w:space="0" w:color="auto"/>
        <w:left w:val="none" w:sz="0" w:space="0" w:color="auto"/>
        <w:bottom w:val="none" w:sz="0" w:space="0" w:color="auto"/>
        <w:right w:val="none" w:sz="0" w:space="0" w:color="auto"/>
      </w:divBdr>
    </w:div>
    <w:div w:id="1985038529">
      <w:bodyDiv w:val="1"/>
      <w:marLeft w:val="0"/>
      <w:marRight w:val="0"/>
      <w:marTop w:val="0"/>
      <w:marBottom w:val="0"/>
      <w:divBdr>
        <w:top w:val="none" w:sz="0" w:space="0" w:color="auto"/>
        <w:left w:val="none" w:sz="0" w:space="0" w:color="auto"/>
        <w:bottom w:val="none" w:sz="0" w:space="0" w:color="auto"/>
        <w:right w:val="none" w:sz="0" w:space="0" w:color="auto"/>
      </w:divBdr>
    </w:div>
    <w:div w:id="20337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5555/1070432.107045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yperlink" Target="https://greencycl.org/"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hg.org/praktijkvoering/inrichting-instrumentarium/richtlijn-infectiepreventie/reiniging-en-desinfectie-of-sterilisatie-van-instrumentar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2310B0D14831949BBB29E723ED1C346" ma:contentTypeVersion="18" ma:contentTypeDescription="Een nieuw document maken." ma:contentTypeScope="" ma:versionID="c3a952df08954396d0f2e6c3b87d4a35">
  <xsd:schema xmlns:xsd="http://www.w3.org/2001/XMLSchema" xmlns:xs="http://www.w3.org/2001/XMLSchema" xmlns:p="http://schemas.microsoft.com/office/2006/metadata/properties" xmlns:ns2="4d65899b-8df9-4acb-8345-a7cc4049db83" xmlns:ns3="a17686a7-e251-4865-9e39-a105d40c44d5" xmlns:ns4="d11bdb94-d558-4ffe-a4b0-092cbde21480" targetNamespace="http://schemas.microsoft.com/office/2006/metadata/properties" ma:root="true" ma:fieldsID="2ea1338a71789ec2e6764b9304d1b7a4" ns2:_="" ns3:_="" ns4:_="">
    <xsd:import namespace="4d65899b-8df9-4acb-8345-a7cc4049db83"/>
    <xsd:import namespace="a17686a7-e251-4865-9e39-a105d40c44d5"/>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65899b-8df9-4acb-8345-a7cc4049d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17686a7-e251-4865-9e39-a105d40c44d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ecd7c2be-9642-46cf-92f9-98ed22535929}" ma:internalName="TaxCatchAll" ma:showField="CatchAllData" ma:web="a17686a7-e251-4865-9e39-a105d40c44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65899b-8df9-4acb-8345-a7cc4049db83">
      <Terms xmlns="http://schemas.microsoft.com/office/infopath/2007/PartnerControls"/>
    </lcf76f155ced4ddcb4097134ff3c332f>
    <TaxCatchAll xmlns="d11bdb94-d558-4ffe-a4b0-092cbde21480"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A8C69-6BE2-4A7C-BBCD-C2DE4CD1D207}">
  <ds:schemaRefs>
    <ds:schemaRef ds:uri="http://schemas.openxmlformats.org/officeDocument/2006/bibliography"/>
  </ds:schemaRefs>
</ds:datastoreItem>
</file>

<file path=customXml/itemProps3.xml><?xml version="1.0" encoding="utf-8"?>
<ds:datastoreItem xmlns:ds="http://schemas.openxmlformats.org/officeDocument/2006/customXml" ds:itemID="{ED08E164-DE9F-455C-871A-EDBB5A6154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65899b-8df9-4acb-8345-a7cc4049db83"/>
    <ds:schemaRef ds:uri="a17686a7-e251-4865-9e39-a105d40c44d5"/>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7830EF-DEE9-45D3-83BC-56D0E37E6D35}">
  <ds:schemaRefs>
    <ds:schemaRef ds:uri="http://schemas.microsoft.com/office/2006/metadata/properties"/>
    <ds:schemaRef ds:uri="http://schemas.microsoft.com/office/infopath/2007/PartnerControls"/>
    <ds:schemaRef ds:uri="4d65899b-8df9-4acb-8345-a7cc4049db83"/>
    <ds:schemaRef ds:uri="d11bdb94-d558-4ffe-a4b0-092cbde21480"/>
  </ds:schemaRefs>
</ds:datastoreItem>
</file>

<file path=customXml/itemProps5.xml><?xml version="1.0" encoding="utf-8"?>
<ds:datastoreItem xmlns:ds="http://schemas.openxmlformats.org/officeDocument/2006/customXml" ds:itemID="{49319AFA-E47B-4938-833B-2856DCC062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1620</Words>
  <Characters>9236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Onderzoeksverslag Greencycl</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Greencycl</dc:title>
  <dc:subject>het optimaliseren van logistieke processen</dc:subject>
  <dc:creator>Chanelle Mahomedrazi (19063954), Pim vermeij (20155433)</dc:creator>
  <cp:keywords/>
  <dc:description/>
  <cp:lastModifiedBy>J vdT</cp:lastModifiedBy>
  <cp:revision>6</cp:revision>
  <dcterms:created xsi:type="dcterms:W3CDTF">2024-09-20T19:03:00Z</dcterms:created>
  <dcterms:modified xsi:type="dcterms:W3CDTF">2024-09-25T14:02:00Z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0x0101006FDBF941A1371249B6E3B062A6233B81</vt:lpwstr>
  </property>
</Properties>
</file>